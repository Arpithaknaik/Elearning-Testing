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4732" w14:textId="77777777" w:rsidR="00A45643" w:rsidRPr="00355F89" w:rsidRDefault="00355F89" w:rsidP="00355F89">
      <w:pPr>
        <w:jc w:val="center"/>
        <w:rPr>
          <w:b/>
          <w:sz w:val="32"/>
        </w:rPr>
      </w:pPr>
      <w:r w:rsidRPr="00355F89">
        <w:rPr>
          <w:b/>
          <w:sz w:val="32"/>
        </w:rPr>
        <w:t>Testing Weekly Status report</w:t>
      </w:r>
    </w:p>
    <w:p w14:paraId="2A000ED9" w14:textId="13374C40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r w:rsidRPr="00AE728A">
        <w:rPr>
          <w:rFonts w:ascii="Arial" w:hAnsi="Arial" w:cs="Arial"/>
          <w:b/>
          <w:bCs/>
          <w:color w:val="3A3A3A"/>
          <w:sz w:val="23"/>
          <w:szCs w:val="23"/>
        </w:rPr>
        <w:t>Prepared By</w:t>
      </w:r>
      <w:r w:rsidR="009A782C">
        <w:rPr>
          <w:rFonts w:ascii="Arial" w:hAnsi="Arial" w:cs="Arial"/>
          <w:b/>
          <w:bCs/>
          <w:color w:val="3A3A3A"/>
          <w:sz w:val="23"/>
          <w:szCs w:val="23"/>
        </w:rPr>
        <w:t xml:space="preserve"> </w:t>
      </w:r>
      <w:r w:rsidR="00761A1E" w:rsidRPr="00AE728A">
        <w:rPr>
          <w:rFonts w:ascii="Arial" w:hAnsi="Arial" w:cs="Arial"/>
          <w:b/>
          <w:bCs/>
          <w:color w:val="3A3A3A"/>
          <w:sz w:val="23"/>
          <w:szCs w:val="23"/>
        </w:rPr>
        <w:t>(Test Lead):</w:t>
      </w:r>
      <w:r w:rsidR="009A782C">
        <w:rPr>
          <w:rFonts w:ascii="Arial" w:hAnsi="Arial" w:cs="Arial"/>
          <w:b/>
          <w:bCs/>
          <w:color w:val="3A3A3A"/>
          <w:sz w:val="23"/>
          <w:szCs w:val="23"/>
        </w:rPr>
        <w:t xml:space="preserve"> </w:t>
      </w:r>
      <w:r w:rsidR="00AE728A">
        <w:rPr>
          <w:rFonts w:ascii="Arial" w:hAnsi="Arial" w:cs="Arial"/>
          <w:color w:val="3A3A3A"/>
          <w:sz w:val="23"/>
          <w:szCs w:val="23"/>
        </w:rPr>
        <w:t>Apoorva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AE728A">
        <w:rPr>
          <w:rFonts w:ascii="Arial" w:hAnsi="Arial" w:cs="Arial"/>
          <w:b/>
          <w:bCs/>
          <w:color w:val="3A3A3A"/>
          <w:sz w:val="23"/>
          <w:szCs w:val="23"/>
        </w:rPr>
        <w:t>Project</w:t>
      </w:r>
      <w:r>
        <w:rPr>
          <w:rFonts w:ascii="Arial" w:hAnsi="Arial" w:cs="Arial"/>
          <w:color w:val="3A3A3A"/>
          <w:sz w:val="23"/>
          <w:szCs w:val="23"/>
        </w:rPr>
        <w:t>:</w:t>
      </w:r>
      <w:r w:rsidR="00466089">
        <w:rPr>
          <w:rFonts w:ascii="Arial" w:hAnsi="Arial" w:cs="Arial"/>
          <w:color w:val="3A3A3A"/>
          <w:sz w:val="23"/>
          <w:szCs w:val="23"/>
        </w:rPr>
        <w:t xml:space="preserve"> </w:t>
      </w:r>
      <w:r w:rsidR="004D35D2">
        <w:rPr>
          <w:rFonts w:ascii="Arial" w:hAnsi="Arial" w:cs="Arial"/>
          <w:color w:val="3A3A3A"/>
          <w:sz w:val="23"/>
          <w:szCs w:val="23"/>
        </w:rPr>
        <w:t>E</w:t>
      </w:r>
      <w:r w:rsidR="00466089">
        <w:rPr>
          <w:rFonts w:ascii="Arial" w:hAnsi="Arial" w:cs="Arial"/>
          <w:color w:val="3A3A3A"/>
          <w:sz w:val="23"/>
          <w:szCs w:val="23"/>
        </w:rPr>
        <w:t>-</w:t>
      </w:r>
      <w:r w:rsidR="004D35D2">
        <w:rPr>
          <w:rFonts w:ascii="Arial" w:hAnsi="Arial" w:cs="Arial"/>
          <w:color w:val="3A3A3A"/>
          <w:sz w:val="23"/>
          <w:szCs w:val="23"/>
        </w:rPr>
        <w:t>learning Website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AE728A">
        <w:rPr>
          <w:rFonts w:ascii="Arial" w:hAnsi="Arial" w:cs="Arial"/>
          <w:b/>
          <w:bCs/>
          <w:color w:val="3A3A3A"/>
          <w:sz w:val="23"/>
          <w:szCs w:val="23"/>
        </w:rPr>
        <w:t>Date of preparation:</w:t>
      </w:r>
      <w:r w:rsidR="004D35D2">
        <w:rPr>
          <w:rFonts w:ascii="Arial" w:hAnsi="Arial" w:cs="Arial"/>
          <w:color w:val="3A3A3A"/>
          <w:sz w:val="23"/>
          <w:szCs w:val="23"/>
        </w:rPr>
        <w:t>07-09-21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5F4671D2" w14:textId="77777777" w:rsidR="00761A1E" w:rsidRDefault="00761A1E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2C898112" w14:textId="77777777" w:rsidR="00761A1E" w:rsidRDefault="00761A1E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32296C14" w14:textId="77777777" w:rsidR="00761A1E" w:rsidRDefault="00761A1E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28508BA4" w14:textId="77777777" w:rsidR="00AE728A" w:rsidRDefault="00355F89" w:rsidP="00AE728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A) Issues: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Issues holding the QA team from delivering on schedule:</w:t>
      </w:r>
      <w:r>
        <w:rPr>
          <w:rFonts w:ascii="Arial" w:hAnsi="Arial" w:cs="Arial"/>
          <w:color w:val="3A3A3A"/>
          <w:sz w:val="23"/>
          <w:szCs w:val="23"/>
        </w:rPr>
        <w:br/>
      </w:r>
    </w:p>
    <w:tbl>
      <w:tblPr>
        <w:tblStyle w:val="TableGrid"/>
        <w:tblW w:w="10648" w:type="dxa"/>
        <w:tblInd w:w="-34" w:type="dxa"/>
        <w:tblLook w:val="04A0" w:firstRow="1" w:lastRow="0" w:firstColumn="1" w:lastColumn="0" w:noHBand="0" w:noVBand="1"/>
      </w:tblPr>
      <w:tblGrid>
        <w:gridCol w:w="2162"/>
        <w:gridCol w:w="1623"/>
        <w:gridCol w:w="1388"/>
        <w:gridCol w:w="2914"/>
        <w:gridCol w:w="1368"/>
        <w:gridCol w:w="1193"/>
      </w:tblGrid>
      <w:tr w:rsidR="000B07B2" w14:paraId="4014A922" w14:textId="38679922" w:rsidTr="000B07B2">
        <w:trPr>
          <w:trHeight w:val="383"/>
        </w:trPr>
        <w:tc>
          <w:tcPr>
            <w:tcW w:w="2162" w:type="dxa"/>
          </w:tcPr>
          <w:p w14:paraId="1AD791FC" w14:textId="72AB148E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Module</w:t>
            </w:r>
          </w:p>
        </w:tc>
        <w:tc>
          <w:tcPr>
            <w:tcW w:w="1623" w:type="dxa"/>
          </w:tcPr>
          <w:p w14:paraId="5B0823B9" w14:textId="48EA96A5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Functionality</w:t>
            </w:r>
          </w:p>
        </w:tc>
        <w:tc>
          <w:tcPr>
            <w:tcW w:w="1388" w:type="dxa"/>
          </w:tcPr>
          <w:p w14:paraId="624F4C5E" w14:textId="542A0223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Issue Type</w:t>
            </w:r>
          </w:p>
        </w:tc>
        <w:tc>
          <w:tcPr>
            <w:tcW w:w="2914" w:type="dxa"/>
          </w:tcPr>
          <w:p w14:paraId="0EA852D8" w14:textId="1AD1A395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Issue Description</w:t>
            </w:r>
          </w:p>
        </w:tc>
        <w:tc>
          <w:tcPr>
            <w:tcW w:w="1368" w:type="dxa"/>
          </w:tcPr>
          <w:p w14:paraId="6A7ED6B2" w14:textId="6493F5D5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Issue Date</w:t>
            </w:r>
          </w:p>
        </w:tc>
        <w:tc>
          <w:tcPr>
            <w:tcW w:w="1193" w:type="dxa"/>
          </w:tcPr>
          <w:p w14:paraId="1EFF6DA4" w14:textId="20EB183F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0B07B2" w14:paraId="0D2271C6" w14:textId="075B2E45" w:rsidTr="000B07B2">
        <w:trPr>
          <w:trHeight w:val="1368"/>
        </w:trPr>
        <w:tc>
          <w:tcPr>
            <w:tcW w:w="2162" w:type="dxa"/>
          </w:tcPr>
          <w:p w14:paraId="31B4C41F" w14:textId="1ECAEF6F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Forget_ Password</w:t>
            </w:r>
          </w:p>
        </w:tc>
        <w:tc>
          <w:tcPr>
            <w:tcW w:w="1623" w:type="dxa"/>
          </w:tcPr>
          <w:p w14:paraId="7ED4AAEE" w14:textId="2261F951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User_ Forget_ Password</w:t>
            </w:r>
          </w:p>
        </w:tc>
        <w:tc>
          <w:tcPr>
            <w:tcW w:w="1388" w:type="dxa"/>
          </w:tcPr>
          <w:p w14:paraId="3FAE6C37" w14:textId="401187BE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2914" w:type="dxa"/>
          </w:tcPr>
          <w:p w14:paraId="38044C10" w14:textId="17319C06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If user forgets the password the site is not able to send the password through mail</w:t>
            </w:r>
          </w:p>
          <w:p w14:paraId="73A95970" w14:textId="77777777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1368" w:type="dxa"/>
          </w:tcPr>
          <w:p w14:paraId="42D90098" w14:textId="30EEB6EF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06/09/2021</w:t>
            </w:r>
          </w:p>
        </w:tc>
        <w:tc>
          <w:tcPr>
            <w:tcW w:w="1193" w:type="dxa"/>
          </w:tcPr>
          <w:p w14:paraId="19F89812" w14:textId="0F890DE8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0B07B2" w14:paraId="7AD0CD3B" w14:textId="4697F108" w:rsidTr="000B07B2">
        <w:trPr>
          <w:trHeight w:val="1949"/>
        </w:trPr>
        <w:tc>
          <w:tcPr>
            <w:tcW w:w="2162" w:type="dxa"/>
          </w:tcPr>
          <w:p w14:paraId="3C14B398" w14:textId="74954D7F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Create_ Course</w:t>
            </w:r>
          </w:p>
        </w:tc>
        <w:tc>
          <w:tcPr>
            <w:tcW w:w="1623" w:type="dxa"/>
          </w:tcPr>
          <w:p w14:paraId="013AAF8E" w14:textId="3C9074D4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Faculty_ Create_ Course</w:t>
            </w:r>
          </w:p>
        </w:tc>
        <w:tc>
          <w:tcPr>
            <w:tcW w:w="1388" w:type="dxa"/>
          </w:tcPr>
          <w:p w14:paraId="436D8C30" w14:textId="1D81096F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2914" w:type="dxa"/>
          </w:tcPr>
          <w:p w14:paraId="51C73F8C" w14:textId="217A4848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 Faculty create course, course template there is no drop-down list to select the template.</w:t>
            </w:r>
          </w:p>
          <w:p w14:paraId="7D7380A2" w14:textId="77777777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1368" w:type="dxa"/>
          </w:tcPr>
          <w:p w14:paraId="531AC089" w14:textId="6939BDFF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193" w:type="dxa"/>
          </w:tcPr>
          <w:p w14:paraId="44592102" w14:textId="17E7285E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0B07B2" w14:paraId="6821ABD1" w14:textId="6E564548" w:rsidTr="000B07B2">
        <w:trPr>
          <w:trHeight w:val="1565"/>
        </w:trPr>
        <w:tc>
          <w:tcPr>
            <w:tcW w:w="2162" w:type="dxa"/>
          </w:tcPr>
          <w:p w14:paraId="44C1790F" w14:textId="5B5B5B64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Subscribing_ course</w:t>
            </w:r>
          </w:p>
        </w:tc>
        <w:tc>
          <w:tcPr>
            <w:tcW w:w="1623" w:type="dxa"/>
          </w:tcPr>
          <w:p w14:paraId="4D4DFACE" w14:textId="39795F19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Student_ Subscribing</w:t>
            </w:r>
            <w:proofErr w:type="gramStart"/>
            <w:r>
              <w:rPr>
                <w:rFonts w:ascii="Calibri" w:hAnsi="Calibri" w:cs="Calibri"/>
                <w:color w:val="000000"/>
              </w:rPr>
              <w:t>_  Course</w:t>
            </w:r>
            <w:proofErr w:type="gramEnd"/>
          </w:p>
        </w:tc>
        <w:tc>
          <w:tcPr>
            <w:tcW w:w="1388" w:type="dxa"/>
          </w:tcPr>
          <w:p w14:paraId="439BA02E" w14:textId="7A53B76B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2914" w:type="dxa"/>
          </w:tcPr>
          <w:p w14:paraId="0AFC244C" w14:textId="5CA7F0B8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student subscribe the course there is no option to unsubscribe it</w:t>
            </w:r>
          </w:p>
          <w:p w14:paraId="375E4207" w14:textId="77777777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1368" w:type="dxa"/>
          </w:tcPr>
          <w:p w14:paraId="3617C81B" w14:textId="547CE9F1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193" w:type="dxa"/>
          </w:tcPr>
          <w:p w14:paraId="49648B2D" w14:textId="1A0462A3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0B07B2" w14:paraId="2BFAE55D" w14:textId="44A2559F" w:rsidTr="000B07B2">
        <w:trPr>
          <w:trHeight w:val="385"/>
        </w:trPr>
        <w:tc>
          <w:tcPr>
            <w:tcW w:w="2162" w:type="dxa"/>
          </w:tcPr>
          <w:p w14:paraId="47B3032C" w14:textId="5ACDFD5E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Edit_ profile</w:t>
            </w:r>
          </w:p>
        </w:tc>
        <w:tc>
          <w:tcPr>
            <w:tcW w:w="1623" w:type="dxa"/>
          </w:tcPr>
          <w:p w14:paraId="398D93D7" w14:textId="43D2863B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User_ Edit_ Profile</w:t>
            </w:r>
          </w:p>
        </w:tc>
        <w:tc>
          <w:tcPr>
            <w:tcW w:w="1388" w:type="dxa"/>
          </w:tcPr>
          <w:p w14:paraId="076D6551" w14:textId="78B08ABD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2914" w:type="dxa"/>
          </w:tcPr>
          <w:p w14:paraId="714F8BF5" w14:textId="445CDB67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There is no option to change the other fields of user's profile</w:t>
            </w:r>
          </w:p>
          <w:p w14:paraId="38132FCC" w14:textId="77777777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8" w:type="dxa"/>
          </w:tcPr>
          <w:p w14:paraId="531D7223" w14:textId="620BBAB6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193" w:type="dxa"/>
          </w:tcPr>
          <w:p w14:paraId="2BB07811" w14:textId="3548BB71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0B07B2" w14:paraId="0E2A793F" w14:textId="77777777" w:rsidTr="000B07B2">
        <w:trPr>
          <w:trHeight w:val="385"/>
        </w:trPr>
        <w:tc>
          <w:tcPr>
            <w:tcW w:w="2162" w:type="dxa"/>
          </w:tcPr>
          <w:p w14:paraId="51844CAC" w14:textId="514E979A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623" w:type="dxa"/>
          </w:tcPr>
          <w:p w14:paraId="5B7E38CD" w14:textId="619B3287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388" w:type="dxa"/>
          </w:tcPr>
          <w:p w14:paraId="1455F3E8" w14:textId="26E5EFB9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General-Network</w:t>
            </w:r>
          </w:p>
        </w:tc>
        <w:tc>
          <w:tcPr>
            <w:tcW w:w="2914" w:type="dxa"/>
          </w:tcPr>
          <w:p w14:paraId="407AC02E" w14:textId="560EECEE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Application pages are loading very slowly may be because of insufficient bandwidth</w:t>
            </w:r>
          </w:p>
        </w:tc>
        <w:tc>
          <w:tcPr>
            <w:tcW w:w="1368" w:type="dxa"/>
          </w:tcPr>
          <w:p w14:paraId="402B87B1" w14:textId="5881145C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193" w:type="dxa"/>
          </w:tcPr>
          <w:p w14:paraId="6101691D" w14:textId="424BA8AE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0B07B2" w14:paraId="5BEE0725" w14:textId="77777777" w:rsidTr="000B07B2">
        <w:trPr>
          <w:trHeight w:val="385"/>
        </w:trPr>
        <w:tc>
          <w:tcPr>
            <w:tcW w:w="2162" w:type="dxa"/>
          </w:tcPr>
          <w:p w14:paraId="11BBC2C1" w14:textId="3090A9B4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623" w:type="dxa"/>
          </w:tcPr>
          <w:p w14:paraId="6B2B0FC5" w14:textId="19EE573D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388" w:type="dxa"/>
          </w:tcPr>
          <w:p w14:paraId="6E08F877" w14:textId="5E2A40EB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General-Stability</w:t>
            </w:r>
          </w:p>
        </w:tc>
        <w:tc>
          <w:tcPr>
            <w:tcW w:w="2914" w:type="dxa"/>
          </w:tcPr>
          <w:p w14:paraId="6930EFD4" w14:textId="21EC474A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Application new pages are deployed during the time of testing</w:t>
            </w:r>
          </w:p>
        </w:tc>
        <w:tc>
          <w:tcPr>
            <w:tcW w:w="1368" w:type="dxa"/>
          </w:tcPr>
          <w:p w14:paraId="156D88EF" w14:textId="57E896EB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193" w:type="dxa"/>
          </w:tcPr>
          <w:p w14:paraId="262B0866" w14:textId="6B92F1C0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0B07B2" w14:paraId="64BF6EE1" w14:textId="77777777" w:rsidTr="000B07B2">
        <w:trPr>
          <w:trHeight w:val="385"/>
        </w:trPr>
        <w:tc>
          <w:tcPr>
            <w:tcW w:w="2162" w:type="dxa"/>
          </w:tcPr>
          <w:p w14:paraId="5043F709" w14:textId="38CB27AC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623" w:type="dxa"/>
          </w:tcPr>
          <w:p w14:paraId="5A68F48D" w14:textId="67956BBE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388" w:type="dxa"/>
          </w:tcPr>
          <w:p w14:paraId="077AAEBA" w14:textId="16095C1D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General-Data</w:t>
            </w:r>
          </w:p>
        </w:tc>
        <w:tc>
          <w:tcPr>
            <w:tcW w:w="2914" w:type="dxa"/>
          </w:tcPr>
          <w:p w14:paraId="088DBF75" w14:textId="5FD5C7F6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Data unavailable for testing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registration,login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modulees</w:t>
            </w:r>
            <w:proofErr w:type="spellEnd"/>
          </w:p>
        </w:tc>
        <w:tc>
          <w:tcPr>
            <w:tcW w:w="1368" w:type="dxa"/>
          </w:tcPr>
          <w:p w14:paraId="40F6B396" w14:textId="5E778758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193" w:type="dxa"/>
          </w:tcPr>
          <w:p w14:paraId="5354514A" w14:textId="7F514B15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</w:tbl>
    <w:p w14:paraId="516ACB19" w14:textId="7D83ED15" w:rsidR="00355F89" w:rsidRDefault="00355F89" w:rsidP="00AE728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492B48A6" w14:textId="1C8ED243" w:rsidR="00495643" w:rsidRDefault="00495643" w:rsidP="00AE728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2E251288" w14:textId="5F44BC1A" w:rsidR="00495643" w:rsidRDefault="00495643" w:rsidP="00AE728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78F18DEB" w14:textId="77777777" w:rsidR="00F03F82" w:rsidRDefault="00F03F82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20CA870C" w14:textId="78914ADA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lastRenderedPageBreak/>
        <w:t>Issues that management should be aware: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1503"/>
        <w:gridCol w:w="1494"/>
        <w:gridCol w:w="1920"/>
        <w:gridCol w:w="1665"/>
        <w:gridCol w:w="1650"/>
      </w:tblGrid>
      <w:tr w:rsidR="00F03F82" w14:paraId="6F2FD797" w14:textId="77777777" w:rsidTr="00F03F82">
        <w:tc>
          <w:tcPr>
            <w:tcW w:w="1344" w:type="dxa"/>
          </w:tcPr>
          <w:p w14:paraId="24006ACE" w14:textId="12EC2931" w:rsidR="00F03F82" w:rsidRDefault="00F03F82" w:rsidP="008270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</w:t>
            </w:r>
            <w:r>
              <w:t>odule</w:t>
            </w:r>
          </w:p>
        </w:tc>
        <w:tc>
          <w:tcPr>
            <w:tcW w:w="1503" w:type="dxa"/>
          </w:tcPr>
          <w:p w14:paraId="7DBA438F" w14:textId="455909BE" w:rsidR="00F03F82" w:rsidRDefault="00F03F82" w:rsidP="008270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F</w:t>
            </w:r>
            <w:r>
              <w:t>unctionality</w:t>
            </w:r>
          </w:p>
        </w:tc>
        <w:tc>
          <w:tcPr>
            <w:tcW w:w="1494" w:type="dxa"/>
          </w:tcPr>
          <w:p w14:paraId="5D1AA2C4" w14:textId="627002EE" w:rsidR="00F03F82" w:rsidRDefault="00F03F82" w:rsidP="008270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</w:t>
            </w:r>
            <w:r>
              <w:t>ssue Type</w:t>
            </w:r>
          </w:p>
        </w:tc>
        <w:tc>
          <w:tcPr>
            <w:tcW w:w="1920" w:type="dxa"/>
          </w:tcPr>
          <w:p w14:paraId="0DDB45B4" w14:textId="07121E22" w:rsidR="00F03F82" w:rsidRDefault="00F03F82" w:rsidP="008270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Issue Description</w:t>
            </w:r>
          </w:p>
        </w:tc>
        <w:tc>
          <w:tcPr>
            <w:tcW w:w="1665" w:type="dxa"/>
          </w:tcPr>
          <w:p w14:paraId="300DCA9B" w14:textId="7F43E4BD" w:rsidR="00F03F82" w:rsidRDefault="00F03F82" w:rsidP="0082707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</w:t>
            </w:r>
            <w:r>
              <w:t>ssue Date</w:t>
            </w:r>
          </w:p>
        </w:tc>
        <w:tc>
          <w:tcPr>
            <w:tcW w:w="1650" w:type="dxa"/>
          </w:tcPr>
          <w:p w14:paraId="1C226956" w14:textId="2C8B6892" w:rsidR="00F03F82" w:rsidRDefault="00F03F82" w:rsidP="008270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 xml:space="preserve">   Status</w:t>
            </w:r>
          </w:p>
        </w:tc>
      </w:tr>
      <w:tr w:rsidR="00F03F82" w14:paraId="64A9B806" w14:textId="77777777" w:rsidTr="00F03F82">
        <w:tc>
          <w:tcPr>
            <w:tcW w:w="1344" w:type="dxa"/>
          </w:tcPr>
          <w:p w14:paraId="1B3686D7" w14:textId="43542F23" w:rsidR="00F03F82" w:rsidRDefault="00F03F82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Registration</w:t>
            </w:r>
          </w:p>
        </w:tc>
        <w:tc>
          <w:tcPr>
            <w:tcW w:w="1503" w:type="dxa"/>
          </w:tcPr>
          <w:p w14:paraId="492E4B78" w14:textId="481D20BC" w:rsidR="00F03F82" w:rsidRDefault="00F03F82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User_ </w:t>
            </w:r>
            <w:r>
              <w:rPr>
                <w:rFonts w:ascii="Calibri" w:hAnsi="Calibri" w:cs="Calibri"/>
                <w:color w:val="000000"/>
              </w:rPr>
              <w:t>Registration</w:t>
            </w:r>
          </w:p>
        </w:tc>
        <w:tc>
          <w:tcPr>
            <w:tcW w:w="1494" w:type="dxa"/>
          </w:tcPr>
          <w:p w14:paraId="60F68C4D" w14:textId="3BB995CB" w:rsidR="00F03F82" w:rsidRDefault="00F03F82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1920" w:type="dxa"/>
          </w:tcPr>
          <w:p w14:paraId="5D2DA040" w14:textId="61E31DAE" w:rsidR="00F03F82" w:rsidRDefault="00F03F82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After user registering to website credentials are not sent to email-id</w:t>
            </w:r>
          </w:p>
          <w:p w14:paraId="447FA7D2" w14:textId="77777777" w:rsidR="00F03F82" w:rsidRDefault="00F03F82" w:rsidP="00F03F82">
            <w:pPr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1665" w:type="dxa"/>
          </w:tcPr>
          <w:p w14:paraId="7055F15D" w14:textId="54BC4FE1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650" w:type="dxa"/>
          </w:tcPr>
          <w:p w14:paraId="2C1960F7" w14:textId="3CC795E8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F03F82" w14:paraId="5D0EC736" w14:textId="77777777" w:rsidTr="00F03F82">
        <w:tc>
          <w:tcPr>
            <w:tcW w:w="1344" w:type="dxa"/>
          </w:tcPr>
          <w:p w14:paraId="3EAEF3D1" w14:textId="5B501884" w:rsidR="00F03F82" w:rsidRPr="00F03F82" w:rsidRDefault="00F03F82" w:rsidP="00F03F82">
            <w:pPr>
              <w:rPr>
                <w:rFonts w:cstheme="minorHAnsi"/>
                <w:color w:val="3A3A3A"/>
              </w:rPr>
            </w:pPr>
            <w:r w:rsidRPr="009268C7">
              <w:rPr>
                <w:rFonts w:ascii="Calibri" w:hAnsi="Calibri" w:cs="Calibri"/>
                <w:color w:val="000000"/>
              </w:rPr>
              <w:t>Create_ Course</w:t>
            </w:r>
          </w:p>
        </w:tc>
        <w:tc>
          <w:tcPr>
            <w:tcW w:w="1503" w:type="dxa"/>
          </w:tcPr>
          <w:p w14:paraId="2033BD2C" w14:textId="354B553D" w:rsidR="00F03F82" w:rsidRPr="00F03F82" w:rsidRDefault="00F03F82" w:rsidP="00F03F82">
            <w:pPr>
              <w:rPr>
                <w:rFonts w:cstheme="minorHAnsi"/>
                <w:color w:val="3A3A3A"/>
              </w:rPr>
            </w:pPr>
            <w:r w:rsidRPr="00FF6A5E">
              <w:rPr>
                <w:rFonts w:ascii="Calibri" w:hAnsi="Calibri" w:cs="Calibri"/>
                <w:color w:val="000000"/>
              </w:rPr>
              <w:t>Faculty_ Create_ Course</w:t>
            </w:r>
          </w:p>
        </w:tc>
        <w:tc>
          <w:tcPr>
            <w:tcW w:w="1494" w:type="dxa"/>
          </w:tcPr>
          <w:p w14:paraId="30E2AF9C" w14:textId="59B46BC1" w:rsidR="00F03F82" w:rsidRPr="00DB5D79" w:rsidRDefault="00F03F82" w:rsidP="00F03F82">
            <w:pPr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1920" w:type="dxa"/>
          </w:tcPr>
          <w:p w14:paraId="75D4CC12" w14:textId="6D715BFB" w:rsidR="00F03F82" w:rsidRDefault="00F03F82" w:rsidP="00F03F82">
            <w:pPr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DB5D79">
              <w:rPr>
                <w:rFonts w:ascii="Arial" w:hAnsi="Arial" w:cs="Arial"/>
                <w:color w:val="3A3A3A"/>
                <w:sz w:val="23"/>
                <w:szCs w:val="23"/>
              </w:rPr>
              <w:t>Requirement for course template maintenance is missing.</w:t>
            </w:r>
          </w:p>
        </w:tc>
        <w:tc>
          <w:tcPr>
            <w:tcW w:w="1665" w:type="dxa"/>
          </w:tcPr>
          <w:p w14:paraId="7FA5C034" w14:textId="57515B81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650" w:type="dxa"/>
          </w:tcPr>
          <w:p w14:paraId="14CB79DD" w14:textId="6CF7485D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E122AB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F03F82" w14:paraId="35021543" w14:textId="77777777" w:rsidTr="00F03F82">
        <w:tc>
          <w:tcPr>
            <w:tcW w:w="1344" w:type="dxa"/>
          </w:tcPr>
          <w:p w14:paraId="376F8E76" w14:textId="0A5E3430" w:rsidR="00F03F82" w:rsidRPr="00F03F82" w:rsidRDefault="00F03F82" w:rsidP="00F03F8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A3A3A"/>
                <w:sz w:val="22"/>
                <w:szCs w:val="22"/>
              </w:rPr>
            </w:pPr>
            <w:r w:rsidRPr="009268C7">
              <w:rPr>
                <w:rFonts w:ascii="Calibri" w:hAnsi="Calibri" w:cs="Calibri"/>
                <w:color w:val="000000"/>
              </w:rPr>
              <w:t>Create_ Course</w:t>
            </w:r>
          </w:p>
        </w:tc>
        <w:tc>
          <w:tcPr>
            <w:tcW w:w="1503" w:type="dxa"/>
          </w:tcPr>
          <w:p w14:paraId="4E0ED1A8" w14:textId="151266C8" w:rsidR="00F03F82" w:rsidRPr="00F03F82" w:rsidRDefault="00F03F82" w:rsidP="00F03F8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A3A3A"/>
                <w:sz w:val="22"/>
                <w:szCs w:val="22"/>
              </w:rPr>
            </w:pPr>
            <w:r w:rsidRPr="00FF6A5E">
              <w:rPr>
                <w:rFonts w:ascii="Calibri" w:hAnsi="Calibri" w:cs="Calibri"/>
                <w:color w:val="000000"/>
              </w:rPr>
              <w:t>Faculty_ Create_ Course</w:t>
            </w:r>
          </w:p>
        </w:tc>
        <w:tc>
          <w:tcPr>
            <w:tcW w:w="1494" w:type="dxa"/>
          </w:tcPr>
          <w:p w14:paraId="23C986A5" w14:textId="7996B13D" w:rsidR="00F03F82" w:rsidRPr="00DB5D79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1920" w:type="dxa"/>
          </w:tcPr>
          <w:p w14:paraId="1AFD37BD" w14:textId="0377BE3B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DB5D79">
              <w:rPr>
                <w:rFonts w:ascii="Arial" w:hAnsi="Arial" w:cs="Arial"/>
                <w:color w:val="3A3A3A"/>
                <w:sz w:val="23"/>
                <w:szCs w:val="23"/>
              </w:rPr>
              <w:t xml:space="preserve">Requirement for course </w:t>
            </w:r>
            <w:r>
              <w:rPr>
                <w:rFonts w:ascii="Arial" w:hAnsi="Arial" w:cs="Arial"/>
                <w:color w:val="3A3A3A"/>
                <w:sz w:val="23"/>
                <w:szCs w:val="23"/>
              </w:rPr>
              <w:t>Category</w:t>
            </w:r>
            <w:r w:rsidRPr="00DB5D79">
              <w:rPr>
                <w:rFonts w:ascii="Arial" w:hAnsi="Arial" w:cs="Arial"/>
                <w:color w:val="3A3A3A"/>
                <w:sz w:val="23"/>
                <w:szCs w:val="23"/>
              </w:rPr>
              <w:t xml:space="preserve"> maintenance is missing.</w:t>
            </w:r>
          </w:p>
        </w:tc>
        <w:tc>
          <w:tcPr>
            <w:tcW w:w="1665" w:type="dxa"/>
          </w:tcPr>
          <w:p w14:paraId="7F500E52" w14:textId="67304BDD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650" w:type="dxa"/>
          </w:tcPr>
          <w:p w14:paraId="3D4256A0" w14:textId="65A00C12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E122AB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F03F82" w14:paraId="42445E96" w14:textId="77777777" w:rsidTr="00F03F82">
        <w:tc>
          <w:tcPr>
            <w:tcW w:w="1344" w:type="dxa"/>
          </w:tcPr>
          <w:p w14:paraId="4FFEACE5" w14:textId="60045D0B" w:rsidR="00F03F82" w:rsidRPr="00F03F82" w:rsidRDefault="00F03F82" w:rsidP="00F03F82">
            <w:pPr>
              <w:rPr>
                <w:rFonts w:cstheme="minorHAnsi"/>
                <w:color w:val="000000"/>
              </w:rPr>
            </w:pPr>
            <w:r w:rsidRPr="009268C7">
              <w:rPr>
                <w:rFonts w:ascii="Calibri" w:hAnsi="Calibri" w:cs="Calibri"/>
                <w:color w:val="000000"/>
              </w:rPr>
              <w:t>Create_ Course</w:t>
            </w:r>
          </w:p>
        </w:tc>
        <w:tc>
          <w:tcPr>
            <w:tcW w:w="1503" w:type="dxa"/>
          </w:tcPr>
          <w:p w14:paraId="4791EF82" w14:textId="0A02BA37" w:rsidR="00F03F82" w:rsidRPr="00F03F82" w:rsidRDefault="00F03F82" w:rsidP="00F03F82">
            <w:pPr>
              <w:rPr>
                <w:rFonts w:cstheme="minorHAnsi"/>
                <w:color w:val="000000"/>
              </w:rPr>
            </w:pPr>
            <w:r w:rsidRPr="00FF6A5E">
              <w:rPr>
                <w:rFonts w:ascii="Calibri" w:hAnsi="Calibri" w:cs="Calibri"/>
                <w:color w:val="000000"/>
              </w:rPr>
              <w:t>Faculty_ Create_ Course</w:t>
            </w:r>
          </w:p>
        </w:tc>
        <w:tc>
          <w:tcPr>
            <w:tcW w:w="1494" w:type="dxa"/>
          </w:tcPr>
          <w:p w14:paraId="663BADCB" w14:textId="251A611B" w:rsidR="00F03F82" w:rsidRDefault="00F03F82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1920" w:type="dxa"/>
          </w:tcPr>
          <w:p w14:paraId="49EB4621" w14:textId="053F3E0A" w:rsidR="00F03F82" w:rsidRDefault="00F03F82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Category field should be mandatory</w:t>
            </w:r>
          </w:p>
          <w:p w14:paraId="2BF67CB7" w14:textId="77777777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1665" w:type="dxa"/>
          </w:tcPr>
          <w:p w14:paraId="2A1B3600" w14:textId="42DB3B9F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650" w:type="dxa"/>
          </w:tcPr>
          <w:p w14:paraId="70F35658" w14:textId="47FC0B25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E122AB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F03F82" w14:paraId="5EA34812" w14:textId="77777777" w:rsidTr="00F03F82">
        <w:tc>
          <w:tcPr>
            <w:tcW w:w="1344" w:type="dxa"/>
          </w:tcPr>
          <w:p w14:paraId="227B3B7A" w14:textId="16C57B61" w:rsidR="00F03F82" w:rsidRPr="00F03F82" w:rsidRDefault="00F03F82" w:rsidP="00F03F82">
            <w:pPr>
              <w:rPr>
                <w:rFonts w:cstheme="minorHAnsi"/>
                <w:color w:val="000000"/>
              </w:rPr>
            </w:pPr>
            <w:r w:rsidRPr="009268C7">
              <w:rPr>
                <w:rFonts w:ascii="Calibri" w:hAnsi="Calibri" w:cs="Calibri"/>
                <w:color w:val="000000"/>
              </w:rPr>
              <w:t>Create_ Course</w:t>
            </w:r>
          </w:p>
        </w:tc>
        <w:tc>
          <w:tcPr>
            <w:tcW w:w="1503" w:type="dxa"/>
          </w:tcPr>
          <w:p w14:paraId="03C71697" w14:textId="35BED11B" w:rsidR="00F03F82" w:rsidRPr="00F03F82" w:rsidRDefault="00F03F82" w:rsidP="00F03F82">
            <w:pPr>
              <w:rPr>
                <w:rFonts w:cstheme="minorHAnsi"/>
                <w:color w:val="000000"/>
              </w:rPr>
            </w:pPr>
            <w:r w:rsidRPr="00FF6A5E">
              <w:rPr>
                <w:rFonts w:ascii="Calibri" w:hAnsi="Calibri" w:cs="Calibri"/>
                <w:color w:val="000000"/>
              </w:rPr>
              <w:t>Faculty_ Create_ Course</w:t>
            </w:r>
          </w:p>
        </w:tc>
        <w:tc>
          <w:tcPr>
            <w:tcW w:w="1494" w:type="dxa"/>
          </w:tcPr>
          <w:p w14:paraId="4EBE1A5E" w14:textId="000C0AAD" w:rsidR="00F03F82" w:rsidRDefault="00F03F82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1920" w:type="dxa"/>
          </w:tcPr>
          <w:p w14:paraId="0A365458" w14:textId="1A872C60" w:rsidR="00F03F82" w:rsidRDefault="00F03F82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Course code field should be mandatory</w:t>
            </w:r>
          </w:p>
          <w:p w14:paraId="53ED7AA1" w14:textId="77777777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1665" w:type="dxa"/>
          </w:tcPr>
          <w:p w14:paraId="58866008" w14:textId="6F8B1089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650" w:type="dxa"/>
          </w:tcPr>
          <w:p w14:paraId="361F022D" w14:textId="2B4466E8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E122AB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</w:tbl>
    <w:p w14:paraId="4D3636AE" w14:textId="77777777" w:rsidR="003E7FF4" w:rsidRDefault="003E7FF4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022F7610" w14:textId="7C971B56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ins w:id="0" w:author="Unknown"/>
          <w:rFonts w:ascii="Arial" w:hAnsi="Arial" w:cs="Arial"/>
          <w:color w:val="3A3A3A"/>
          <w:sz w:val="23"/>
          <w:szCs w:val="23"/>
        </w:rPr>
      </w:pPr>
      <w:ins w:id="1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Project accomplishments: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  <w:r>
          <w:rPr>
            <w:rFonts w:ascii="Arial" w:hAnsi="Arial" w:cs="Arial"/>
            <w:color w:val="3A3A3A"/>
            <w:sz w:val="23"/>
            <w:szCs w:val="23"/>
          </w:rPr>
          <w:br/>
          <w:t>Accomplishment:</w:t>
        </w:r>
      </w:ins>
      <w:r w:rsidR="00813FD8">
        <w:rPr>
          <w:rFonts w:ascii="Arial" w:hAnsi="Arial" w:cs="Arial"/>
          <w:color w:val="3A3A3A"/>
          <w:sz w:val="23"/>
          <w:szCs w:val="23"/>
        </w:rPr>
        <w:t xml:space="preserve"> </w:t>
      </w:r>
      <w:r w:rsidR="00537EE9">
        <w:rPr>
          <w:rFonts w:ascii="Arial" w:hAnsi="Arial" w:cs="Arial"/>
          <w:color w:val="3A3A3A"/>
          <w:sz w:val="23"/>
          <w:szCs w:val="23"/>
        </w:rPr>
        <w:t>100% requirements coverage have been achieved during the test case review</w:t>
      </w:r>
      <w:ins w:id="2" w:author="Unknown">
        <w:r>
          <w:rPr>
            <w:rFonts w:ascii="Arial" w:hAnsi="Arial" w:cs="Arial"/>
            <w:color w:val="3A3A3A"/>
            <w:sz w:val="23"/>
            <w:szCs w:val="23"/>
          </w:rPr>
          <w:br/>
          <w:t>Accomplishment date:</w:t>
        </w:r>
      </w:ins>
      <w:r w:rsidR="00EC3E5C">
        <w:rPr>
          <w:rFonts w:ascii="Arial" w:hAnsi="Arial" w:cs="Arial"/>
          <w:color w:val="3A3A3A"/>
          <w:sz w:val="23"/>
          <w:szCs w:val="23"/>
        </w:rPr>
        <w:t>06-09-2021</w:t>
      </w:r>
    </w:p>
    <w:p w14:paraId="71D0E24E" w14:textId="77777777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58218267" w14:textId="71EEFAD4" w:rsidR="003E7FF4" w:rsidRPr="003E7FF4" w:rsidRDefault="00355F89" w:rsidP="00EC3E5C">
      <w:pPr>
        <w:pStyle w:val="NormalWeb"/>
        <w:shd w:val="clear" w:color="auto" w:fill="FFFFFF"/>
        <w:spacing w:before="0" w:beforeAutospacing="0" w:after="0" w:afterAutospacing="0"/>
        <w:rPr>
          <w:ins w:id="3" w:author="Unknown"/>
          <w:rFonts w:ascii="Arial" w:hAnsi="Arial" w:cs="Arial"/>
          <w:color w:val="3A3A3A"/>
          <w:sz w:val="23"/>
          <w:szCs w:val="23"/>
        </w:rPr>
      </w:pPr>
      <w:ins w:id="4" w:author="Unknown">
        <w:r w:rsidRPr="003E7FF4"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 xml:space="preserve"> Next week </w:t>
        </w:r>
        <w:proofErr w:type="spellStart"/>
        <w:proofErr w:type="gramStart"/>
        <w:r w:rsidRPr="003E7FF4"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Priorities:</w:t>
        </w:r>
      </w:ins>
      <w:r w:rsidR="00EC3E5C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Completion</w:t>
      </w:r>
      <w:proofErr w:type="spellEnd"/>
      <w:proofErr w:type="gramEnd"/>
      <w:r w:rsidR="00EC3E5C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of system testing execution</w:t>
      </w:r>
      <w:ins w:id="5" w:author="Unknown">
        <w:r w:rsidRPr="003E7FF4">
          <w:rPr>
            <w:rFonts w:ascii="Arial" w:hAnsi="Arial" w:cs="Arial"/>
            <w:color w:val="3A3A3A"/>
            <w:sz w:val="23"/>
            <w:szCs w:val="23"/>
          </w:rPr>
          <w:br/>
        </w:r>
      </w:ins>
    </w:p>
    <w:p w14:paraId="4EAA9DAB" w14:textId="377C9A72" w:rsidR="00355F89" w:rsidRPr="003E7FF4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ins w:id="6" w:author="Unknown"/>
          <w:rFonts w:ascii="Arial" w:hAnsi="Arial" w:cs="Arial"/>
          <w:color w:val="3A3A3A"/>
          <w:sz w:val="23"/>
          <w:szCs w:val="23"/>
        </w:rPr>
      </w:pPr>
      <w:ins w:id="7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1) Pending deliverables:</w:t>
        </w:r>
        <w:r>
          <w:rPr>
            <w:rFonts w:ascii="Arial" w:hAnsi="Arial" w:cs="Arial"/>
            <w:color w:val="3A3A3A"/>
            <w:sz w:val="23"/>
            <w:szCs w:val="23"/>
          </w:rPr>
          <w:t>  These are previous weeks deliverables which should get released as soon as possible in this week.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  <w:r>
          <w:rPr>
            <w:rFonts w:ascii="Arial" w:hAnsi="Arial" w:cs="Arial"/>
            <w:color w:val="3A3A3A"/>
            <w:sz w:val="23"/>
            <w:szCs w:val="23"/>
          </w:rPr>
          <w:br/>
        </w:r>
        <w:r w:rsidRPr="003E7FF4">
          <w:rPr>
            <w:rFonts w:ascii="Arial" w:hAnsi="Arial" w:cs="Arial"/>
            <w:b/>
            <w:bCs/>
            <w:color w:val="3A3A3A"/>
            <w:sz w:val="23"/>
            <w:szCs w:val="23"/>
          </w:rPr>
          <w:t>Work update:</w:t>
        </w:r>
      </w:ins>
      <w:r w:rsidR="003E7FF4">
        <w:rPr>
          <w:rFonts w:ascii="Arial" w:hAnsi="Arial" w:cs="Arial"/>
          <w:b/>
          <w:bCs/>
          <w:color w:val="3A3A3A"/>
          <w:sz w:val="23"/>
          <w:szCs w:val="23"/>
        </w:rPr>
        <w:t xml:space="preserve"> </w:t>
      </w:r>
      <w:r w:rsidR="003E7FF4" w:rsidRPr="003E7FF4">
        <w:rPr>
          <w:rFonts w:ascii="Arial" w:hAnsi="Arial" w:cs="Arial"/>
          <w:color w:val="3A3A3A"/>
          <w:sz w:val="23"/>
          <w:szCs w:val="23"/>
        </w:rPr>
        <w:t>Completed as per planned</w:t>
      </w:r>
      <w:ins w:id="8" w:author="Unknown">
        <w:r>
          <w:rPr>
            <w:rFonts w:ascii="Arial" w:hAnsi="Arial" w:cs="Arial"/>
            <w:color w:val="3A3A3A"/>
            <w:sz w:val="23"/>
            <w:szCs w:val="23"/>
          </w:rPr>
          <w:br/>
        </w:r>
        <w:r w:rsidRPr="003E7FF4">
          <w:rPr>
            <w:rFonts w:ascii="Arial" w:hAnsi="Arial" w:cs="Arial"/>
            <w:b/>
            <w:bCs/>
            <w:color w:val="3A3A3A"/>
            <w:sz w:val="23"/>
            <w:szCs w:val="23"/>
          </w:rPr>
          <w:t>Scheduled date:</w:t>
        </w:r>
      </w:ins>
      <w:r w:rsidR="003E7FF4">
        <w:rPr>
          <w:rFonts w:ascii="Arial" w:hAnsi="Arial" w:cs="Arial"/>
          <w:b/>
          <w:bCs/>
          <w:color w:val="3A3A3A"/>
          <w:sz w:val="23"/>
          <w:szCs w:val="23"/>
        </w:rPr>
        <w:t xml:space="preserve"> </w:t>
      </w:r>
      <w:r w:rsidR="003E7FF4" w:rsidRPr="003E7FF4">
        <w:rPr>
          <w:rFonts w:ascii="Arial" w:hAnsi="Arial" w:cs="Arial"/>
          <w:color w:val="3A3A3A"/>
          <w:sz w:val="23"/>
          <w:szCs w:val="23"/>
        </w:rPr>
        <w:t>NA</w:t>
      </w:r>
      <w:ins w:id="9" w:author="Unknown">
        <w:r>
          <w:rPr>
            <w:rFonts w:ascii="Arial" w:hAnsi="Arial" w:cs="Arial"/>
            <w:color w:val="3A3A3A"/>
            <w:sz w:val="23"/>
            <w:szCs w:val="23"/>
          </w:rPr>
          <w:br/>
        </w:r>
        <w:r w:rsidRPr="003E7FF4">
          <w:rPr>
            <w:rFonts w:ascii="Arial" w:hAnsi="Arial" w:cs="Arial"/>
            <w:b/>
            <w:bCs/>
            <w:color w:val="3A3A3A"/>
            <w:sz w:val="23"/>
            <w:szCs w:val="23"/>
          </w:rPr>
          <w:t>Reason for extending:</w:t>
        </w:r>
      </w:ins>
      <w:r w:rsidR="003E7FF4">
        <w:rPr>
          <w:rFonts w:ascii="Arial" w:hAnsi="Arial" w:cs="Arial"/>
          <w:b/>
          <w:bCs/>
          <w:color w:val="3A3A3A"/>
          <w:sz w:val="23"/>
          <w:szCs w:val="23"/>
        </w:rPr>
        <w:t xml:space="preserve"> </w:t>
      </w:r>
      <w:r w:rsidR="003E7FF4">
        <w:rPr>
          <w:rFonts w:ascii="Arial" w:hAnsi="Arial" w:cs="Arial"/>
          <w:color w:val="3A3A3A"/>
          <w:sz w:val="23"/>
          <w:szCs w:val="23"/>
        </w:rPr>
        <w:t>NA</w:t>
      </w:r>
    </w:p>
    <w:p w14:paraId="026F7F84" w14:textId="77777777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0A7BAEFE" w14:textId="541F0552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ins w:id="10" w:author="Unknown"/>
          <w:rFonts w:ascii="Arial" w:hAnsi="Arial" w:cs="Arial"/>
          <w:color w:val="3A3A3A"/>
          <w:sz w:val="23"/>
          <w:szCs w:val="23"/>
        </w:rPr>
      </w:pPr>
      <w:ins w:id="11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2) New tasks: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  <w:r>
          <w:rPr>
            <w:rFonts w:ascii="Arial" w:hAnsi="Arial" w:cs="Arial"/>
            <w:color w:val="3A3A3A"/>
            <w:sz w:val="23"/>
            <w:szCs w:val="23"/>
          </w:rPr>
          <w:br/>
        </w:r>
        <w:r w:rsidRPr="003E7FF4">
          <w:rPr>
            <w:rFonts w:ascii="Arial" w:hAnsi="Arial" w:cs="Arial"/>
            <w:b/>
            <w:bCs/>
            <w:color w:val="3A3A3A"/>
            <w:sz w:val="23"/>
            <w:szCs w:val="23"/>
          </w:rPr>
          <w:br/>
          <w:t>Scheduled Task:</w:t>
        </w:r>
      </w:ins>
      <w:r w:rsidR="003E7FF4" w:rsidRPr="003E7FF4">
        <w:rPr>
          <w:rFonts w:ascii="Arial" w:hAnsi="Arial" w:cs="Arial"/>
          <w:color w:val="3A3A3A"/>
          <w:sz w:val="23"/>
          <w:szCs w:val="23"/>
        </w:rPr>
        <w:t xml:space="preserve"> Defect</w:t>
      </w:r>
      <w:r w:rsidR="00EC3E5C">
        <w:rPr>
          <w:rFonts w:ascii="Arial" w:hAnsi="Arial" w:cs="Arial"/>
          <w:color w:val="3A3A3A"/>
          <w:sz w:val="23"/>
          <w:szCs w:val="23"/>
        </w:rPr>
        <w:t xml:space="preserve"> consolidation and</w:t>
      </w:r>
      <w:r w:rsidR="003E7FF4" w:rsidRPr="003E7FF4">
        <w:rPr>
          <w:rFonts w:ascii="Arial" w:hAnsi="Arial" w:cs="Arial"/>
          <w:color w:val="3A3A3A"/>
          <w:sz w:val="23"/>
          <w:szCs w:val="23"/>
        </w:rPr>
        <w:t xml:space="preserve"> Analysis after System Test Execution</w:t>
      </w:r>
      <w:ins w:id="12" w:author="Unknown">
        <w:r w:rsidRPr="003E7FF4">
          <w:rPr>
            <w:rFonts w:ascii="Arial" w:hAnsi="Arial" w:cs="Arial"/>
            <w:b/>
            <w:bCs/>
            <w:color w:val="3A3A3A"/>
            <w:sz w:val="23"/>
            <w:szCs w:val="23"/>
          </w:rPr>
          <w:br/>
          <w:t>Date of release:</w:t>
        </w:r>
      </w:ins>
      <w:r w:rsidR="003E7FF4" w:rsidRPr="003E7FF4">
        <w:rPr>
          <w:rFonts w:ascii="Arial" w:hAnsi="Arial" w:cs="Arial"/>
          <w:color w:val="3A3A3A"/>
          <w:sz w:val="23"/>
          <w:szCs w:val="23"/>
        </w:rPr>
        <w:t>10/09/2021</w:t>
      </w:r>
    </w:p>
    <w:p w14:paraId="301493AA" w14:textId="77777777" w:rsidR="00F03F82" w:rsidRDefault="00F03F82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2560BE74" w14:textId="77777777" w:rsidR="00F03F82" w:rsidRDefault="00F03F82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61B6A812" w14:textId="71495578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ins w:id="13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lastRenderedPageBreak/>
          <w:t>Defect status:</w:t>
        </w:r>
      </w:ins>
    </w:p>
    <w:p w14:paraId="6CC0F00A" w14:textId="77777777" w:rsidR="00EC3E5C" w:rsidRDefault="00EC3E5C" w:rsidP="00355F89">
      <w:pPr>
        <w:pStyle w:val="NormalWeb"/>
        <w:shd w:val="clear" w:color="auto" w:fill="FFFFFF"/>
        <w:spacing w:before="0" w:beforeAutospacing="0" w:after="0" w:afterAutospacing="0"/>
        <w:rPr>
          <w:ins w:id="14" w:author="Unknown"/>
          <w:rFonts w:ascii="Arial" w:hAnsi="Arial" w:cs="Arial"/>
          <w:color w:val="3A3A3A"/>
          <w:sz w:val="23"/>
          <w:szCs w:val="23"/>
        </w:rPr>
      </w:pPr>
    </w:p>
    <w:p w14:paraId="05ED7228" w14:textId="77777777" w:rsidR="007C2367" w:rsidRDefault="00355F89" w:rsidP="007C23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ins w:id="15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Active defects: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978"/>
        <w:gridCol w:w="2394"/>
      </w:tblGrid>
      <w:tr w:rsidR="007C2367" w14:paraId="34B26477" w14:textId="77777777" w:rsidTr="007C2367">
        <w:tc>
          <w:tcPr>
            <w:tcW w:w="2394" w:type="dxa"/>
          </w:tcPr>
          <w:p w14:paraId="2478F66A" w14:textId="2049A7E3" w:rsidR="007C2367" w:rsidRDefault="007C236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Reporter</w:t>
            </w:r>
          </w:p>
        </w:tc>
        <w:tc>
          <w:tcPr>
            <w:tcW w:w="2394" w:type="dxa"/>
          </w:tcPr>
          <w:p w14:paraId="4F920D75" w14:textId="5AF8E446" w:rsidR="007C2367" w:rsidRDefault="007C236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Module</w:t>
            </w:r>
          </w:p>
        </w:tc>
        <w:tc>
          <w:tcPr>
            <w:tcW w:w="2394" w:type="dxa"/>
          </w:tcPr>
          <w:p w14:paraId="311B3040" w14:textId="79B87F88" w:rsidR="007C2367" w:rsidRDefault="007C236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Severity</w:t>
            </w:r>
          </w:p>
        </w:tc>
      </w:tr>
      <w:tr w:rsidR="007C2367" w14:paraId="50AF092B" w14:textId="77777777" w:rsidTr="007C2367">
        <w:tc>
          <w:tcPr>
            <w:tcW w:w="2394" w:type="dxa"/>
          </w:tcPr>
          <w:p w14:paraId="3AC4ECE4" w14:textId="1F6B1F72" w:rsidR="007C2367" w:rsidRDefault="007C236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Bindu</w:t>
            </w:r>
          </w:p>
        </w:tc>
        <w:tc>
          <w:tcPr>
            <w:tcW w:w="2394" w:type="dxa"/>
          </w:tcPr>
          <w:p w14:paraId="2FC0C17E" w14:textId="3CE2C297" w:rsidR="007C2367" w:rsidRDefault="007C236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Forget Password</w:t>
            </w:r>
          </w:p>
        </w:tc>
        <w:tc>
          <w:tcPr>
            <w:tcW w:w="2394" w:type="dxa"/>
          </w:tcPr>
          <w:p w14:paraId="10CBD060" w14:textId="20CAEE8C" w:rsidR="007C2367" w:rsidRDefault="007C236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High</w:t>
            </w:r>
          </w:p>
        </w:tc>
      </w:tr>
      <w:tr w:rsidR="007C2367" w14:paraId="5BE5EF1C" w14:textId="77777777" w:rsidTr="007C2367">
        <w:tc>
          <w:tcPr>
            <w:tcW w:w="2394" w:type="dxa"/>
          </w:tcPr>
          <w:p w14:paraId="65FFA86F" w14:textId="2FA628D8" w:rsidR="007C2367" w:rsidRDefault="007C236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Ankita DV</w:t>
            </w:r>
          </w:p>
        </w:tc>
        <w:tc>
          <w:tcPr>
            <w:tcW w:w="2394" w:type="dxa"/>
          </w:tcPr>
          <w:p w14:paraId="1BEDA728" w14:textId="46FF2C0C" w:rsidR="007C2367" w:rsidRDefault="007C236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</w:rPr>
              <w:t>Student_Subscribe_course</w:t>
            </w:r>
            <w:proofErr w:type="spellEnd"/>
          </w:p>
        </w:tc>
        <w:tc>
          <w:tcPr>
            <w:tcW w:w="2394" w:type="dxa"/>
          </w:tcPr>
          <w:p w14:paraId="0732748A" w14:textId="6AB487EB" w:rsidR="007C2367" w:rsidRDefault="00486AEB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Medium</w:t>
            </w:r>
          </w:p>
        </w:tc>
      </w:tr>
      <w:tr w:rsidR="007C2367" w14:paraId="5FFF866C" w14:textId="77777777" w:rsidTr="007C2367">
        <w:tc>
          <w:tcPr>
            <w:tcW w:w="2394" w:type="dxa"/>
          </w:tcPr>
          <w:p w14:paraId="1F12FC4F" w14:textId="1B21A7BE" w:rsidR="007C2367" w:rsidRDefault="00486AEB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</w:rPr>
              <w:t>Arpitha</w:t>
            </w:r>
            <w:proofErr w:type="spellEnd"/>
            <w:r>
              <w:rPr>
                <w:rFonts w:ascii="Arial" w:hAnsi="Arial" w:cs="Arial"/>
                <w:color w:val="3A3A3A"/>
                <w:sz w:val="23"/>
                <w:szCs w:val="23"/>
              </w:rPr>
              <w:t xml:space="preserve"> Naik</w:t>
            </w:r>
          </w:p>
        </w:tc>
        <w:tc>
          <w:tcPr>
            <w:tcW w:w="2394" w:type="dxa"/>
          </w:tcPr>
          <w:p w14:paraId="36663532" w14:textId="5AEDE095" w:rsidR="007C2367" w:rsidRDefault="00486AEB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</w:rPr>
              <w:t>Faculty_Create_Course</w:t>
            </w:r>
            <w:proofErr w:type="spellEnd"/>
          </w:p>
        </w:tc>
        <w:tc>
          <w:tcPr>
            <w:tcW w:w="2394" w:type="dxa"/>
          </w:tcPr>
          <w:p w14:paraId="0A13987B" w14:textId="3F97CED1" w:rsidR="007C2367" w:rsidRDefault="00486AEB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Medium</w:t>
            </w:r>
          </w:p>
        </w:tc>
      </w:tr>
      <w:tr w:rsidR="007C2367" w14:paraId="55D54F06" w14:textId="77777777" w:rsidTr="007C2367">
        <w:tc>
          <w:tcPr>
            <w:tcW w:w="2394" w:type="dxa"/>
          </w:tcPr>
          <w:p w14:paraId="68D4CF33" w14:textId="4714789B" w:rsidR="007C2367" w:rsidRDefault="00486AEB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Arpita S</w:t>
            </w:r>
          </w:p>
        </w:tc>
        <w:tc>
          <w:tcPr>
            <w:tcW w:w="2394" w:type="dxa"/>
          </w:tcPr>
          <w:p w14:paraId="471DBBEE" w14:textId="6FB28BAB" w:rsidR="007C2367" w:rsidRDefault="00486AEB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</w:rPr>
              <w:t>User_Edit_profile</w:t>
            </w:r>
            <w:proofErr w:type="spellEnd"/>
          </w:p>
        </w:tc>
        <w:tc>
          <w:tcPr>
            <w:tcW w:w="2394" w:type="dxa"/>
          </w:tcPr>
          <w:p w14:paraId="5ABF8296" w14:textId="576246C4" w:rsidR="007C2367" w:rsidRDefault="00486AEB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Low</w:t>
            </w:r>
          </w:p>
        </w:tc>
      </w:tr>
    </w:tbl>
    <w:p w14:paraId="2A3FF04C" w14:textId="7F15E48A" w:rsidR="00355F89" w:rsidRDefault="00355F89" w:rsidP="007C2367">
      <w:pPr>
        <w:pStyle w:val="NormalWeb"/>
        <w:shd w:val="clear" w:color="auto" w:fill="FFFFFF"/>
        <w:spacing w:before="0" w:beforeAutospacing="0" w:after="0" w:afterAutospacing="0"/>
        <w:rPr>
          <w:ins w:id="16" w:author="Unknown"/>
          <w:rFonts w:ascii="Arial" w:hAnsi="Arial" w:cs="Arial"/>
          <w:color w:val="3A3A3A"/>
          <w:sz w:val="23"/>
          <w:szCs w:val="23"/>
        </w:rPr>
      </w:pPr>
    </w:p>
    <w:p w14:paraId="71F267AD" w14:textId="77777777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ins w:id="17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Test cases: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</w:ins>
    </w:p>
    <w:p w14:paraId="7B805067" w14:textId="77777777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ins w:id="18" w:author="Unknown">
        <w:r>
          <w:rPr>
            <w:rFonts w:ascii="Arial" w:hAnsi="Arial" w:cs="Arial"/>
            <w:color w:val="3A3A3A"/>
            <w:sz w:val="23"/>
            <w:szCs w:val="23"/>
          </w:rPr>
          <w:t>List the total number of test cases wrote test cases passed, test cases failed, test cases to be executed</w:t>
        </w:r>
      </w:ins>
    </w:p>
    <w:p w14:paraId="049989AA" w14:textId="77777777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3195"/>
        <w:gridCol w:w="1414"/>
        <w:gridCol w:w="1427"/>
        <w:gridCol w:w="1394"/>
        <w:gridCol w:w="1478"/>
      </w:tblGrid>
      <w:tr w:rsidR="00355F89" w14:paraId="4FE4975A" w14:textId="77777777" w:rsidTr="00C943A2">
        <w:tc>
          <w:tcPr>
            <w:tcW w:w="668" w:type="dxa"/>
          </w:tcPr>
          <w:p w14:paraId="1142F72F" w14:textId="77777777" w:rsidR="00355F89" w:rsidRPr="00355F89" w:rsidRDefault="00355F89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>Req</w:t>
            </w:r>
          </w:p>
        </w:tc>
        <w:tc>
          <w:tcPr>
            <w:tcW w:w="3195" w:type="dxa"/>
          </w:tcPr>
          <w:p w14:paraId="511170EF" w14:textId="77777777" w:rsidR="00355F89" w:rsidRPr="00355F89" w:rsidRDefault="00355F89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>Module</w:t>
            </w:r>
          </w:p>
          <w:p w14:paraId="252656C5" w14:textId="77777777" w:rsidR="00355F89" w:rsidRPr="00355F89" w:rsidRDefault="00355F89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414" w:type="dxa"/>
          </w:tcPr>
          <w:p w14:paraId="4ADB8427" w14:textId="77777777" w:rsidR="00355F89" w:rsidRPr="00355F89" w:rsidRDefault="00355F89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># of test cases written</w:t>
            </w:r>
          </w:p>
          <w:p w14:paraId="6269BC09" w14:textId="77777777" w:rsidR="00355F89" w:rsidRPr="00355F89" w:rsidRDefault="00355F89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427" w:type="dxa"/>
          </w:tcPr>
          <w:p w14:paraId="0D5F8661" w14:textId="77777777" w:rsidR="00355F89" w:rsidRPr="00355F89" w:rsidRDefault="00355F89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>Test Cases Passed</w:t>
            </w:r>
          </w:p>
          <w:p w14:paraId="24B2FA4D" w14:textId="77777777" w:rsidR="00355F89" w:rsidRPr="00355F89" w:rsidRDefault="00355F89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394" w:type="dxa"/>
          </w:tcPr>
          <w:p w14:paraId="01392542" w14:textId="77777777" w:rsidR="00355F89" w:rsidRPr="00355F89" w:rsidRDefault="00355F89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>Test Cases Failed</w:t>
            </w:r>
          </w:p>
          <w:p w14:paraId="0856FAD2" w14:textId="77777777" w:rsidR="00355F89" w:rsidRPr="00355F89" w:rsidRDefault="00355F89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478" w:type="dxa"/>
          </w:tcPr>
          <w:p w14:paraId="0BE0F35B" w14:textId="77777777" w:rsidR="00355F89" w:rsidRPr="00355F89" w:rsidRDefault="00355F89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>Test Cases to be executed</w:t>
            </w:r>
          </w:p>
        </w:tc>
      </w:tr>
      <w:tr w:rsidR="00355F89" w14:paraId="150E0530" w14:textId="77777777" w:rsidTr="00C943A2">
        <w:tc>
          <w:tcPr>
            <w:tcW w:w="668" w:type="dxa"/>
          </w:tcPr>
          <w:p w14:paraId="0F8F3D1D" w14:textId="50EE657C" w:rsidR="00355F89" w:rsidRPr="00355F89" w:rsidRDefault="00306CAB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  <w:tc>
          <w:tcPr>
            <w:tcW w:w="3195" w:type="dxa"/>
          </w:tcPr>
          <w:p w14:paraId="0528426D" w14:textId="6213F730" w:rsidR="00355F89" w:rsidRPr="00355F89" w:rsidRDefault="00306CAB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Student_Registration</w:t>
            </w:r>
            <w:proofErr w:type="spellEnd"/>
          </w:p>
        </w:tc>
        <w:tc>
          <w:tcPr>
            <w:tcW w:w="1414" w:type="dxa"/>
          </w:tcPr>
          <w:p w14:paraId="74890E9C" w14:textId="5208A5CB" w:rsidR="00355F89" w:rsidRPr="00355F89" w:rsidRDefault="00C943A2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11</w:t>
            </w:r>
          </w:p>
        </w:tc>
        <w:tc>
          <w:tcPr>
            <w:tcW w:w="1427" w:type="dxa"/>
          </w:tcPr>
          <w:p w14:paraId="49026DA8" w14:textId="66C20DC7" w:rsidR="00355F89" w:rsidRPr="00355F89" w:rsidRDefault="00B635F1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11</w:t>
            </w:r>
          </w:p>
        </w:tc>
        <w:tc>
          <w:tcPr>
            <w:tcW w:w="1394" w:type="dxa"/>
          </w:tcPr>
          <w:p w14:paraId="7D35B0F3" w14:textId="3D977910" w:rsidR="00355F89" w:rsidRPr="00355F89" w:rsidRDefault="00B635F1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478" w:type="dxa"/>
          </w:tcPr>
          <w:p w14:paraId="0FD26233" w14:textId="77777777" w:rsidR="00355F89" w:rsidRPr="00355F89" w:rsidRDefault="00355F89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355F89" w14:paraId="0936ACB2" w14:textId="77777777" w:rsidTr="00C943A2">
        <w:tc>
          <w:tcPr>
            <w:tcW w:w="668" w:type="dxa"/>
          </w:tcPr>
          <w:p w14:paraId="55E9C0ED" w14:textId="32FED1D1" w:rsidR="00355F89" w:rsidRPr="00355F89" w:rsidRDefault="00306CAB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3195" w:type="dxa"/>
          </w:tcPr>
          <w:p w14:paraId="039B30AC" w14:textId="54871199" w:rsidR="00355F89" w:rsidRPr="00355F89" w:rsidRDefault="00306CAB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Faculty_Registration</w:t>
            </w:r>
            <w:proofErr w:type="spellEnd"/>
          </w:p>
        </w:tc>
        <w:tc>
          <w:tcPr>
            <w:tcW w:w="1414" w:type="dxa"/>
          </w:tcPr>
          <w:p w14:paraId="73A6F186" w14:textId="4A88F79D" w:rsidR="00355F89" w:rsidRPr="00355F89" w:rsidRDefault="00C943A2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11</w:t>
            </w:r>
          </w:p>
        </w:tc>
        <w:tc>
          <w:tcPr>
            <w:tcW w:w="1427" w:type="dxa"/>
          </w:tcPr>
          <w:p w14:paraId="668CA6FA" w14:textId="374484A1" w:rsidR="00355F89" w:rsidRPr="00355F89" w:rsidRDefault="00B635F1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11</w:t>
            </w:r>
          </w:p>
        </w:tc>
        <w:tc>
          <w:tcPr>
            <w:tcW w:w="1394" w:type="dxa"/>
          </w:tcPr>
          <w:p w14:paraId="3CEEA40E" w14:textId="5AA0D2C1" w:rsidR="00355F89" w:rsidRPr="00355F89" w:rsidRDefault="00B635F1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478" w:type="dxa"/>
          </w:tcPr>
          <w:p w14:paraId="2A1881C2" w14:textId="77777777" w:rsidR="00355F89" w:rsidRPr="00355F89" w:rsidRDefault="00355F89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355F89" w14:paraId="23AAA780" w14:textId="77777777" w:rsidTr="00C943A2">
        <w:tc>
          <w:tcPr>
            <w:tcW w:w="668" w:type="dxa"/>
          </w:tcPr>
          <w:p w14:paraId="118BEB81" w14:textId="1C7BD24A" w:rsidR="00355F89" w:rsidRPr="00355F89" w:rsidRDefault="00306CAB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3</w:t>
            </w:r>
          </w:p>
        </w:tc>
        <w:tc>
          <w:tcPr>
            <w:tcW w:w="3195" w:type="dxa"/>
          </w:tcPr>
          <w:p w14:paraId="3FD6683D" w14:textId="54A2C54B" w:rsidR="00355F89" w:rsidRPr="00355F89" w:rsidRDefault="00306CAB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User_Login</w:t>
            </w:r>
            <w:proofErr w:type="spellEnd"/>
          </w:p>
        </w:tc>
        <w:tc>
          <w:tcPr>
            <w:tcW w:w="1414" w:type="dxa"/>
          </w:tcPr>
          <w:p w14:paraId="1F69C4BA" w14:textId="1628D700" w:rsidR="00355F89" w:rsidRPr="00355F89" w:rsidRDefault="004B6A1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427" w:type="dxa"/>
          </w:tcPr>
          <w:p w14:paraId="37ACE1DF" w14:textId="0197E370" w:rsidR="00355F89" w:rsidRPr="00355F89" w:rsidRDefault="004B6A1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394" w:type="dxa"/>
          </w:tcPr>
          <w:p w14:paraId="7E61FABB" w14:textId="15D2138B" w:rsidR="00355F89" w:rsidRPr="00355F89" w:rsidRDefault="00B635F1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478" w:type="dxa"/>
          </w:tcPr>
          <w:p w14:paraId="0FDCC628" w14:textId="77777777" w:rsidR="00355F89" w:rsidRPr="00355F89" w:rsidRDefault="00355F89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355F89" w14:paraId="136F77E2" w14:textId="77777777" w:rsidTr="00C943A2">
        <w:trPr>
          <w:trHeight w:val="107"/>
        </w:trPr>
        <w:tc>
          <w:tcPr>
            <w:tcW w:w="668" w:type="dxa"/>
          </w:tcPr>
          <w:p w14:paraId="64E8B177" w14:textId="0377C05E" w:rsidR="00355F89" w:rsidRPr="00355F89" w:rsidRDefault="00306CAB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4</w:t>
            </w:r>
          </w:p>
        </w:tc>
        <w:tc>
          <w:tcPr>
            <w:tcW w:w="3195" w:type="dxa"/>
          </w:tcPr>
          <w:p w14:paraId="4DED0583" w14:textId="04681BBF" w:rsidR="00355F89" w:rsidRPr="00355F89" w:rsidRDefault="00306CAB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Faculty_create_course</w:t>
            </w:r>
            <w:proofErr w:type="spellEnd"/>
          </w:p>
        </w:tc>
        <w:tc>
          <w:tcPr>
            <w:tcW w:w="1414" w:type="dxa"/>
          </w:tcPr>
          <w:p w14:paraId="18F93FEB" w14:textId="79DDEA6F" w:rsidR="00355F89" w:rsidRPr="00355F89" w:rsidRDefault="007962A0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7</w:t>
            </w:r>
          </w:p>
        </w:tc>
        <w:tc>
          <w:tcPr>
            <w:tcW w:w="1427" w:type="dxa"/>
          </w:tcPr>
          <w:p w14:paraId="2D15DF3B" w14:textId="48C54C0E" w:rsidR="00355F89" w:rsidRPr="00355F89" w:rsidRDefault="007962A0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394" w:type="dxa"/>
          </w:tcPr>
          <w:p w14:paraId="3B21B180" w14:textId="26781851" w:rsidR="00355F89" w:rsidRPr="00355F89" w:rsidRDefault="007962A0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478" w:type="dxa"/>
          </w:tcPr>
          <w:p w14:paraId="16A357E4" w14:textId="64968D5D" w:rsidR="00355F89" w:rsidRPr="00355F89" w:rsidRDefault="00355F89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306CAB" w14:paraId="2F1D75F7" w14:textId="77777777" w:rsidTr="00C943A2">
        <w:trPr>
          <w:trHeight w:val="107"/>
        </w:trPr>
        <w:tc>
          <w:tcPr>
            <w:tcW w:w="668" w:type="dxa"/>
          </w:tcPr>
          <w:p w14:paraId="689507C8" w14:textId="184362EB" w:rsidR="00306CAB" w:rsidRDefault="00306CAB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3195" w:type="dxa"/>
          </w:tcPr>
          <w:p w14:paraId="385861FE" w14:textId="0668F52F" w:rsidR="00306CAB" w:rsidRDefault="00306CAB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Student_Subscribe_course</w:t>
            </w:r>
            <w:proofErr w:type="spellEnd"/>
          </w:p>
        </w:tc>
        <w:tc>
          <w:tcPr>
            <w:tcW w:w="1414" w:type="dxa"/>
          </w:tcPr>
          <w:p w14:paraId="31B41B0D" w14:textId="03914DCA" w:rsidR="00306CAB" w:rsidRPr="00355F89" w:rsidRDefault="00C943A2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3</w:t>
            </w:r>
          </w:p>
        </w:tc>
        <w:tc>
          <w:tcPr>
            <w:tcW w:w="1427" w:type="dxa"/>
          </w:tcPr>
          <w:p w14:paraId="657E8A07" w14:textId="31ECC146" w:rsidR="00306CAB" w:rsidRPr="00355F89" w:rsidRDefault="00E9460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3</w:t>
            </w:r>
          </w:p>
        </w:tc>
        <w:tc>
          <w:tcPr>
            <w:tcW w:w="1394" w:type="dxa"/>
          </w:tcPr>
          <w:p w14:paraId="4282133F" w14:textId="62BF7039" w:rsidR="00306CAB" w:rsidRPr="00355F89" w:rsidRDefault="00E9460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478" w:type="dxa"/>
          </w:tcPr>
          <w:p w14:paraId="13293686" w14:textId="77777777" w:rsidR="00306CAB" w:rsidRPr="00355F89" w:rsidRDefault="00306CAB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306CAB" w14:paraId="169BA09C" w14:textId="77777777" w:rsidTr="00C943A2">
        <w:trPr>
          <w:trHeight w:val="107"/>
        </w:trPr>
        <w:tc>
          <w:tcPr>
            <w:tcW w:w="668" w:type="dxa"/>
          </w:tcPr>
          <w:p w14:paraId="35CB748F" w14:textId="6B6D3C8A" w:rsidR="00306CAB" w:rsidRDefault="00306CAB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6</w:t>
            </w:r>
          </w:p>
        </w:tc>
        <w:tc>
          <w:tcPr>
            <w:tcW w:w="3195" w:type="dxa"/>
          </w:tcPr>
          <w:p w14:paraId="59435349" w14:textId="5D562BDC" w:rsidR="00306CAB" w:rsidRDefault="00466089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User_</w:t>
            </w:r>
            <w:r w:rsidR="00306CAB">
              <w:rPr>
                <w:rFonts w:ascii="Arial" w:hAnsi="Arial" w:cs="Arial"/>
                <w:b/>
                <w:color w:val="3A3A3A"/>
                <w:sz w:val="23"/>
                <w:szCs w:val="23"/>
              </w:rPr>
              <w:t>Forgot_Password</w:t>
            </w:r>
            <w:proofErr w:type="spellEnd"/>
          </w:p>
        </w:tc>
        <w:tc>
          <w:tcPr>
            <w:tcW w:w="1414" w:type="dxa"/>
          </w:tcPr>
          <w:p w14:paraId="06DF0059" w14:textId="7861FA79" w:rsidR="00306CAB" w:rsidRPr="00355F89" w:rsidRDefault="00C943A2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427" w:type="dxa"/>
          </w:tcPr>
          <w:p w14:paraId="341D0E3B" w14:textId="186D7C7D" w:rsidR="00306CAB" w:rsidRPr="00355F89" w:rsidRDefault="00751B00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  <w:tc>
          <w:tcPr>
            <w:tcW w:w="1394" w:type="dxa"/>
          </w:tcPr>
          <w:p w14:paraId="59B7B43D" w14:textId="3B4D81DB" w:rsidR="00306CAB" w:rsidRPr="00355F89" w:rsidRDefault="00751B00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  <w:tc>
          <w:tcPr>
            <w:tcW w:w="1478" w:type="dxa"/>
          </w:tcPr>
          <w:p w14:paraId="778A7AF2" w14:textId="7EBA0B2A" w:rsidR="00306CAB" w:rsidRPr="00355F89" w:rsidRDefault="00306CAB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306CAB" w14:paraId="2225F423" w14:textId="77777777" w:rsidTr="00C943A2">
        <w:trPr>
          <w:trHeight w:val="107"/>
        </w:trPr>
        <w:tc>
          <w:tcPr>
            <w:tcW w:w="668" w:type="dxa"/>
          </w:tcPr>
          <w:p w14:paraId="7C1DE3DF" w14:textId="2513AB8D" w:rsidR="00306CAB" w:rsidRDefault="00306CAB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7</w:t>
            </w:r>
          </w:p>
        </w:tc>
        <w:tc>
          <w:tcPr>
            <w:tcW w:w="3195" w:type="dxa"/>
          </w:tcPr>
          <w:p w14:paraId="21BBEE5B" w14:textId="79773D5E" w:rsidR="00306CAB" w:rsidRDefault="00306CAB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User_searching_course</w:t>
            </w:r>
            <w:proofErr w:type="spellEnd"/>
          </w:p>
        </w:tc>
        <w:tc>
          <w:tcPr>
            <w:tcW w:w="1414" w:type="dxa"/>
          </w:tcPr>
          <w:p w14:paraId="41B3D4C7" w14:textId="7724C3FB" w:rsidR="00306CAB" w:rsidRPr="00355F89" w:rsidRDefault="00C943A2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427" w:type="dxa"/>
          </w:tcPr>
          <w:p w14:paraId="2AF6A738" w14:textId="654113B8" w:rsidR="00306CAB" w:rsidRPr="00355F89" w:rsidRDefault="00E9460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394" w:type="dxa"/>
          </w:tcPr>
          <w:p w14:paraId="5379C96A" w14:textId="0C9E71F5" w:rsidR="00306CAB" w:rsidRPr="00355F89" w:rsidRDefault="00E9460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478" w:type="dxa"/>
          </w:tcPr>
          <w:p w14:paraId="0230B896" w14:textId="77777777" w:rsidR="00306CAB" w:rsidRPr="00355F89" w:rsidRDefault="00306CAB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306CAB" w14:paraId="518C6A3B" w14:textId="77777777" w:rsidTr="00C943A2">
        <w:trPr>
          <w:trHeight w:val="107"/>
        </w:trPr>
        <w:tc>
          <w:tcPr>
            <w:tcW w:w="668" w:type="dxa"/>
          </w:tcPr>
          <w:p w14:paraId="1604986F" w14:textId="68F7F4CB" w:rsidR="00306CAB" w:rsidRDefault="00C943A2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8</w:t>
            </w:r>
          </w:p>
        </w:tc>
        <w:tc>
          <w:tcPr>
            <w:tcW w:w="3195" w:type="dxa"/>
          </w:tcPr>
          <w:p w14:paraId="49589691" w14:textId="3CC0A725" w:rsidR="00306CAB" w:rsidRDefault="00C943A2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User_Edit_profile</w:t>
            </w:r>
            <w:proofErr w:type="spellEnd"/>
          </w:p>
        </w:tc>
        <w:tc>
          <w:tcPr>
            <w:tcW w:w="1414" w:type="dxa"/>
          </w:tcPr>
          <w:p w14:paraId="66951403" w14:textId="5ECEA44A" w:rsidR="00306CAB" w:rsidRPr="00355F89" w:rsidRDefault="00C943A2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427" w:type="dxa"/>
          </w:tcPr>
          <w:p w14:paraId="002DA10B" w14:textId="7ABA3DCC" w:rsidR="00306CAB" w:rsidRPr="00355F89" w:rsidRDefault="00B635F1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394" w:type="dxa"/>
          </w:tcPr>
          <w:p w14:paraId="7187D053" w14:textId="55E1A56E" w:rsidR="00306CAB" w:rsidRPr="00355F89" w:rsidRDefault="00B635F1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478" w:type="dxa"/>
          </w:tcPr>
          <w:p w14:paraId="024FFC3D" w14:textId="77777777" w:rsidR="00306CAB" w:rsidRPr="00355F89" w:rsidRDefault="00306CAB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306CAB" w14:paraId="7150C67C" w14:textId="77777777" w:rsidTr="00C943A2">
        <w:trPr>
          <w:trHeight w:val="107"/>
        </w:trPr>
        <w:tc>
          <w:tcPr>
            <w:tcW w:w="668" w:type="dxa"/>
          </w:tcPr>
          <w:p w14:paraId="72CDD58D" w14:textId="45D91B12" w:rsidR="00306CAB" w:rsidRDefault="00C943A2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9</w:t>
            </w:r>
          </w:p>
        </w:tc>
        <w:tc>
          <w:tcPr>
            <w:tcW w:w="3195" w:type="dxa"/>
          </w:tcPr>
          <w:p w14:paraId="5D866FD7" w14:textId="7165B35A" w:rsidR="00306CAB" w:rsidRDefault="00C943A2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Faculty_Reporting</w:t>
            </w:r>
            <w:proofErr w:type="spellEnd"/>
          </w:p>
        </w:tc>
        <w:tc>
          <w:tcPr>
            <w:tcW w:w="1414" w:type="dxa"/>
          </w:tcPr>
          <w:p w14:paraId="097D816C" w14:textId="70FEB9A4" w:rsidR="00306CAB" w:rsidRPr="00355F89" w:rsidRDefault="00C943A2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4</w:t>
            </w:r>
          </w:p>
        </w:tc>
        <w:tc>
          <w:tcPr>
            <w:tcW w:w="1427" w:type="dxa"/>
          </w:tcPr>
          <w:p w14:paraId="2EDAB872" w14:textId="4C946392" w:rsidR="00306CAB" w:rsidRPr="00355F89" w:rsidRDefault="00B635F1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4</w:t>
            </w:r>
          </w:p>
        </w:tc>
        <w:tc>
          <w:tcPr>
            <w:tcW w:w="1394" w:type="dxa"/>
          </w:tcPr>
          <w:p w14:paraId="17E2A756" w14:textId="73BCC67B" w:rsidR="00306CAB" w:rsidRPr="00355F89" w:rsidRDefault="00B635F1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478" w:type="dxa"/>
          </w:tcPr>
          <w:p w14:paraId="6D3A5160" w14:textId="77777777" w:rsidR="00306CAB" w:rsidRPr="00355F89" w:rsidRDefault="00306CAB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C943A2" w14:paraId="7092CD1D" w14:textId="77777777" w:rsidTr="00C943A2">
        <w:trPr>
          <w:trHeight w:val="107"/>
        </w:trPr>
        <w:tc>
          <w:tcPr>
            <w:tcW w:w="668" w:type="dxa"/>
          </w:tcPr>
          <w:p w14:paraId="2BE9C02E" w14:textId="3A6FD96D" w:rsidR="00C943A2" w:rsidRDefault="00C943A2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10</w:t>
            </w:r>
          </w:p>
        </w:tc>
        <w:tc>
          <w:tcPr>
            <w:tcW w:w="3195" w:type="dxa"/>
          </w:tcPr>
          <w:p w14:paraId="417E6BAB" w14:textId="1A761DCC" w:rsidR="00C943A2" w:rsidRDefault="00C943A2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User_Plan_Agenda</w:t>
            </w:r>
            <w:proofErr w:type="spellEnd"/>
          </w:p>
        </w:tc>
        <w:tc>
          <w:tcPr>
            <w:tcW w:w="1414" w:type="dxa"/>
          </w:tcPr>
          <w:p w14:paraId="29F5597C" w14:textId="38819475" w:rsidR="00C943A2" w:rsidRPr="00355F89" w:rsidRDefault="00C943A2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427" w:type="dxa"/>
          </w:tcPr>
          <w:p w14:paraId="4476C622" w14:textId="13619BDC" w:rsidR="00C943A2" w:rsidRPr="00355F89" w:rsidRDefault="00E9460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394" w:type="dxa"/>
          </w:tcPr>
          <w:p w14:paraId="1B9BE942" w14:textId="22A51393" w:rsidR="00C943A2" w:rsidRPr="00355F89" w:rsidRDefault="00E9460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478" w:type="dxa"/>
          </w:tcPr>
          <w:p w14:paraId="475059D3" w14:textId="77777777" w:rsidR="00C943A2" w:rsidRPr="00355F89" w:rsidRDefault="00C943A2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</w:tbl>
    <w:p w14:paraId="3CE18532" w14:textId="77777777" w:rsidR="00355F89" w:rsidRDefault="00355F89"/>
    <w:sectPr w:rsidR="00355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CBDD0"/>
    <w:multiLevelType w:val="singleLevel"/>
    <w:tmpl w:val="6ADCBDD0"/>
    <w:lvl w:ilvl="0">
      <w:start w:val="1"/>
      <w:numFmt w:val="upperLetter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F89"/>
    <w:rsid w:val="000B07B2"/>
    <w:rsid w:val="00306CAB"/>
    <w:rsid w:val="00345E8C"/>
    <w:rsid w:val="00355F89"/>
    <w:rsid w:val="003E7FF4"/>
    <w:rsid w:val="0045694C"/>
    <w:rsid w:val="00466089"/>
    <w:rsid w:val="00486AEB"/>
    <w:rsid w:val="00495643"/>
    <w:rsid w:val="004B6A18"/>
    <w:rsid w:val="004D35D2"/>
    <w:rsid w:val="00537EE9"/>
    <w:rsid w:val="00603CCF"/>
    <w:rsid w:val="006A5C5B"/>
    <w:rsid w:val="006D2C17"/>
    <w:rsid w:val="00721D12"/>
    <w:rsid w:val="00751B00"/>
    <w:rsid w:val="00761A1E"/>
    <w:rsid w:val="007962A0"/>
    <w:rsid w:val="007C2367"/>
    <w:rsid w:val="00813FD8"/>
    <w:rsid w:val="00833554"/>
    <w:rsid w:val="009A782C"/>
    <w:rsid w:val="00A162E1"/>
    <w:rsid w:val="00A45643"/>
    <w:rsid w:val="00A9629F"/>
    <w:rsid w:val="00AE728A"/>
    <w:rsid w:val="00B635F1"/>
    <w:rsid w:val="00B704DE"/>
    <w:rsid w:val="00C943A2"/>
    <w:rsid w:val="00D56D35"/>
    <w:rsid w:val="00D70307"/>
    <w:rsid w:val="00DB5D79"/>
    <w:rsid w:val="00E1759F"/>
    <w:rsid w:val="00E94606"/>
    <w:rsid w:val="00EC3E5C"/>
    <w:rsid w:val="00F03F82"/>
    <w:rsid w:val="00F3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BD5D"/>
  <w15:docId w15:val="{426187C5-A72F-4469-A61A-FA557235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5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5F89"/>
    <w:rPr>
      <w:b/>
      <w:bCs/>
    </w:rPr>
  </w:style>
  <w:style w:type="table" w:styleId="TableGrid">
    <w:name w:val="Table Grid"/>
    <w:basedOn w:val="TableNormal"/>
    <w:uiPriority w:val="59"/>
    <w:rsid w:val="00355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8429917AD594F8F7A7F85337906CE" ma:contentTypeVersion="4" ma:contentTypeDescription="Create a new document." ma:contentTypeScope="" ma:versionID="fc23c22eb9524cf42c7df4ee523aa21b">
  <xsd:schema xmlns:xsd="http://www.w3.org/2001/XMLSchema" xmlns:xs="http://www.w3.org/2001/XMLSchema" xmlns:p="http://schemas.microsoft.com/office/2006/metadata/properties" xmlns:ns2="bb0fd2d3-cabf-4a2c-978b-734e4f3a2880" targetNamespace="http://schemas.microsoft.com/office/2006/metadata/properties" ma:root="true" ma:fieldsID="d56883a1aa287abc49f0802be66c9a2d" ns2:_="">
    <xsd:import namespace="bb0fd2d3-cabf-4a2c-978b-734e4f3a28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d2d3-cabf-4a2c-978b-734e4f3a28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90FF5C-3A25-4980-B0A3-6942BDA488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5DAC65-00EB-4D6B-8FFC-20B9BBC78B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d2d3-cabf-4a2c-978b-734e4f3a28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5A4246-D6F6-42D5-8B65-C5CB8E2EAE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Arpita Sangannavar</cp:lastModifiedBy>
  <cp:revision>26</cp:revision>
  <dcterms:created xsi:type="dcterms:W3CDTF">2019-07-23T04:35:00Z</dcterms:created>
  <dcterms:modified xsi:type="dcterms:W3CDTF">2021-09-08T10:37:00Z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0x0101006F88429917AD594F8F7A7F85337906CE</vt:lpwstr>
  </property>
</Properties>
</file>