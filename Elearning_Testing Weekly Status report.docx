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4732" w14:textId="77777777" w:rsidR="00A45643" w:rsidRPr="00355F89" w:rsidRDefault="00355F89" w:rsidP="00355F89">
      <w:pPr>
        <w:jc w:val="center"/>
        <w:rPr>
          <w:b/>
          <w:sz w:val="32"/>
        </w:rPr>
      </w:pPr>
      <w:r w:rsidRPr="00355F89">
        <w:rPr>
          <w:b/>
          <w:sz w:val="32"/>
        </w:rPr>
        <w:t>Testing Weekly Status report</w:t>
      </w:r>
    </w:p>
    <w:p w14:paraId="2A000ED9" w14:textId="13374C40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Prepared By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761A1E" w:rsidRPr="00AE728A">
        <w:rPr>
          <w:rFonts w:ascii="Arial" w:hAnsi="Arial" w:cs="Arial"/>
          <w:b/>
          <w:bCs/>
          <w:color w:val="3A3A3A"/>
          <w:sz w:val="23"/>
          <w:szCs w:val="23"/>
        </w:rPr>
        <w:t>(Test Lead):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AE728A">
        <w:rPr>
          <w:rFonts w:ascii="Arial" w:hAnsi="Arial" w:cs="Arial"/>
          <w:color w:val="3A3A3A"/>
          <w:sz w:val="23"/>
          <w:szCs w:val="23"/>
        </w:rPr>
        <w:t>Apoorva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Project</w:t>
      </w:r>
      <w:r>
        <w:rPr>
          <w:rFonts w:ascii="Arial" w:hAnsi="Arial" w:cs="Arial"/>
          <w:color w:val="3A3A3A"/>
          <w:sz w:val="23"/>
          <w:szCs w:val="23"/>
        </w:rPr>
        <w:t>:</w:t>
      </w:r>
      <w:r w:rsidR="00466089">
        <w:rPr>
          <w:rFonts w:ascii="Arial" w:hAnsi="Arial" w:cs="Arial"/>
          <w:color w:val="3A3A3A"/>
          <w:sz w:val="23"/>
          <w:szCs w:val="23"/>
        </w:rPr>
        <w:t xml:space="preserve"> </w:t>
      </w:r>
      <w:r w:rsidR="004D35D2">
        <w:rPr>
          <w:rFonts w:ascii="Arial" w:hAnsi="Arial" w:cs="Arial"/>
          <w:color w:val="3A3A3A"/>
          <w:sz w:val="23"/>
          <w:szCs w:val="23"/>
        </w:rPr>
        <w:t>E</w:t>
      </w:r>
      <w:r w:rsidR="00466089">
        <w:rPr>
          <w:rFonts w:ascii="Arial" w:hAnsi="Arial" w:cs="Arial"/>
          <w:color w:val="3A3A3A"/>
          <w:sz w:val="23"/>
          <w:szCs w:val="23"/>
        </w:rPr>
        <w:t>-</w:t>
      </w:r>
      <w:r w:rsidR="004D35D2">
        <w:rPr>
          <w:rFonts w:ascii="Arial" w:hAnsi="Arial" w:cs="Arial"/>
          <w:color w:val="3A3A3A"/>
          <w:sz w:val="23"/>
          <w:szCs w:val="23"/>
        </w:rPr>
        <w:t>learning Website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Date of preparation:</w:t>
      </w:r>
      <w:r w:rsidR="004D35D2">
        <w:rPr>
          <w:rFonts w:ascii="Arial" w:hAnsi="Arial" w:cs="Arial"/>
          <w:color w:val="3A3A3A"/>
          <w:sz w:val="23"/>
          <w:szCs w:val="23"/>
        </w:rPr>
        <w:t>07-09-21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5F4671D2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C898112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2296C14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8508BA4" w14:textId="77777777" w:rsidR="00AE728A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A) Issues: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Issues holding the QA team from delivering on schedule:</w:t>
      </w:r>
      <w:r>
        <w:rPr>
          <w:rFonts w:ascii="Arial" w:hAnsi="Arial" w:cs="Arial"/>
          <w:color w:val="3A3A3A"/>
          <w:sz w:val="23"/>
          <w:szCs w:val="23"/>
        </w:rPr>
        <w:br/>
      </w:r>
    </w:p>
    <w:tbl>
      <w:tblPr>
        <w:tblStyle w:val="TableGrid"/>
        <w:tblW w:w="10648" w:type="dxa"/>
        <w:tblInd w:w="-34" w:type="dxa"/>
        <w:tblLook w:val="04A0" w:firstRow="1" w:lastRow="0" w:firstColumn="1" w:lastColumn="0" w:noHBand="0" w:noVBand="1"/>
      </w:tblPr>
      <w:tblGrid>
        <w:gridCol w:w="1844"/>
        <w:gridCol w:w="1578"/>
        <w:gridCol w:w="2144"/>
        <w:gridCol w:w="2684"/>
        <w:gridCol w:w="1368"/>
        <w:gridCol w:w="1030"/>
      </w:tblGrid>
      <w:tr w:rsidR="000B07B2" w14:paraId="4014A922" w14:textId="38679922" w:rsidTr="00671E2E">
        <w:trPr>
          <w:trHeight w:val="383"/>
        </w:trPr>
        <w:tc>
          <w:tcPr>
            <w:tcW w:w="1844" w:type="dxa"/>
          </w:tcPr>
          <w:p w14:paraId="1AD791FC" w14:textId="72AB148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1578" w:type="dxa"/>
          </w:tcPr>
          <w:p w14:paraId="5B0823B9" w14:textId="48EA96A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Functionality</w:t>
            </w:r>
          </w:p>
        </w:tc>
        <w:tc>
          <w:tcPr>
            <w:tcW w:w="2144" w:type="dxa"/>
          </w:tcPr>
          <w:p w14:paraId="624F4C5E" w14:textId="542A022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Type</w:t>
            </w:r>
          </w:p>
        </w:tc>
        <w:tc>
          <w:tcPr>
            <w:tcW w:w="2684" w:type="dxa"/>
          </w:tcPr>
          <w:p w14:paraId="0EA852D8" w14:textId="1AD1A39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368" w:type="dxa"/>
          </w:tcPr>
          <w:p w14:paraId="6A7ED6B2" w14:textId="6493F5D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Date</w:t>
            </w:r>
          </w:p>
        </w:tc>
        <w:tc>
          <w:tcPr>
            <w:tcW w:w="1030" w:type="dxa"/>
          </w:tcPr>
          <w:p w14:paraId="1EFF6DA4" w14:textId="6ACDB4A9" w:rsidR="000B07B2" w:rsidRDefault="00C33CFC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Status</w:t>
            </w:r>
          </w:p>
        </w:tc>
      </w:tr>
      <w:tr w:rsidR="000B07B2" w14:paraId="0D2271C6" w14:textId="075B2E45" w:rsidTr="00671E2E">
        <w:trPr>
          <w:trHeight w:val="1368"/>
        </w:trPr>
        <w:tc>
          <w:tcPr>
            <w:tcW w:w="1844" w:type="dxa"/>
          </w:tcPr>
          <w:p w14:paraId="31B4C41F" w14:textId="1ECAEF6F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Forget_ Password</w:t>
            </w:r>
          </w:p>
        </w:tc>
        <w:tc>
          <w:tcPr>
            <w:tcW w:w="1578" w:type="dxa"/>
          </w:tcPr>
          <w:p w14:paraId="7ED4AAEE" w14:textId="2261F951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 Forget_ Password</w:t>
            </w:r>
          </w:p>
        </w:tc>
        <w:tc>
          <w:tcPr>
            <w:tcW w:w="2144" w:type="dxa"/>
          </w:tcPr>
          <w:p w14:paraId="3FAE6C37" w14:textId="49E35B71" w:rsidR="000B07B2" w:rsidRDefault="00E86C2D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Coding/Configuration</w:t>
            </w:r>
          </w:p>
        </w:tc>
        <w:tc>
          <w:tcPr>
            <w:tcW w:w="2684" w:type="dxa"/>
          </w:tcPr>
          <w:p w14:paraId="38044C10" w14:textId="17319C0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user forgets the password the site is not able to send the password through mail</w:t>
            </w:r>
          </w:p>
          <w:p w14:paraId="73A95970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42D90098" w14:textId="30EEB6E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06/09/2021</w:t>
            </w:r>
          </w:p>
        </w:tc>
        <w:tc>
          <w:tcPr>
            <w:tcW w:w="1030" w:type="dxa"/>
          </w:tcPr>
          <w:p w14:paraId="19F89812" w14:textId="0F890DE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821ABD1" w14:textId="6E564548" w:rsidTr="00671E2E">
        <w:trPr>
          <w:trHeight w:val="1565"/>
        </w:trPr>
        <w:tc>
          <w:tcPr>
            <w:tcW w:w="1844" w:type="dxa"/>
          </w:tcPr>
          <w:p w14:paraId="44C1790F" w14:textId="5B5B5B6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Subscribing_ course</w:t>
            </w:r>
          </w:p>
        </w:tc>
        <w:tc>
          <w:tcPr>
            <w:tcW w:w="1578" w:type="dxa"/>
          </w:tcPr>
          <w:p w14:paraId="4D4DFACE" w14:textId="39795F19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Student_ Subscribing_  Course</w:t>
            </w:r>
          </w:p>
        </w:tc>
        <w:tc>
          <w:tcPr>
            <w:tcW w:w="2144" w:type="dxa"/>
          </w:tcPr>
          <w:p w14:paraId="439BA02E" w14:textId="7A53B76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684" w:type="dxa"/>
          </w:tcPr>
          <w:p w14:paraId="0AFC244C" w14:textId="5CA7F0B8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student subscribe the course there is no option to unsubscribe it</w:t>
            </w:r>
          </w:p>
          <w:p w14:paraId="375E4207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3617C81B" w14:textId="547CE9F1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49648B2D" w14:textId="1A0462A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5BEE0725" w14:textId="77777777" w:rsidTr="00671E2E">
        <w:trPr>
          <w:trHeight w:val="385"/>
        </w:trPr>
        <w:tc>
          <w:tcPr>
            <w:tcW w:w="1844" w:type="dxa"/>
          </w:tcPr>
          <w:p w14:paraId="11BBC2C1" w14:textId="3090A9B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78" w:type="dxa"/>
          </w:tcPr>
          <w:p w14:paraId="6B2B0FC5" w14:textId="19EE573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144" w:type="dxa"/>
          </w:tcPr>
          <w:p w14:paraId="6E08F877" w14:textId="5E2A40E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General-Stability</w:t>
            </w:r>
          </w:p>
        </w:tc>
        <w:tc>
          <w:tcPr>
            <w:tcW w:w="2684" w:type="dxa"/>
          </w:tcPr>
          <w:p w14:paraId="6930EFD4" w14:textId="21EC474A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 new pages are deployed during the time of testing</w:t>
            </w:r>
          </w:p>
        </w:tc>
        <w:tc>
          <w:tcPr>
            <w:tcW w:w="1368" w:type="dxa"/>
          </w:tcPr>
          <w:p w14:paraId="156D88EF" w14:textId="57E896EB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262B0866" w14:textId="6B92F1C0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4BF6EE1" w14:textId="77777777" w:rsidTr="00671E2E">
        <w:trPr>
          <w:trHeight w:val="385"/>
        </w:trPr>
        <w:tc>
          <w:tcPr>
            <w:tcW w:w="1844" w:type="dxa"/>
          </w:tcPr>
          <w:p w14:paraId="5043F709" w14:textId="38CB27AC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78" w:type="dxa"/>
          </w:tcPr>
          <w:p w14:paraId="5A68F48D" w14:textId="67956BB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144" w:type="dxa"/>
          </w:tcPr>
          <w:p w14:paraId="077AAEBA" w14:textId="16095C1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General-Data</w:t>
            </w:r>
          </w:p>
        </w:tc>
        <w:tc>
          <w:tcPr>
            <w:tcW w:w="2684" w:type="dxa"/>
          </w:tcPr>
          <w:p w14:paraId="088DBF75" w14:textId="5FD5C7F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unavailable for testing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registration,login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modulees</w:t>
            </w:r>
            <w:proofErr w:type="spellEnd"/>
          </w:p>
        </w:tc>
        <w:tc>
          <w:tcPr>
            <w:tcW w:w="1368" w:type="dxa"/>
          </w:tcPr>
          <w:p w14:paraId="40F6B396" w14:textId="5E77875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5354514A" w14:textId="7F514B1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516ACB19" w14:textId="7D83ED15" w:rsidR="00355F89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492B48A6" w14:textId="1C8ED243" w:rsidR="00495643" w:rsidRDefault="00495643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E251288" w14:textId="5F44BC1A" w:rsidR="00495643" w:rsidRDefault="00495643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78F18DEB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53951868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858E952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7C274DB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8C1C735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522958DF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A17C225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5D360666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23CF9F6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8705109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030A440" w14:textId="77777777" w:rsidR="00F8565A" w:rsidRDefault="00F8565A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0CA870C" w14:textId="27E17ACC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Issues that management should be aware: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503"/>
        <w:gridCol w:w="1494"/>
        <w:gridCol w:w="1920"/>
        <w:gridCol w:w="1665"/>
        <w:gridCol w:w="1650"/>
      </w:tblGrid>
      <w:tr w:rsidR="00F03F82" w14:paraId="6F2FD797" w14:textId="77777777" w:rsidTr="00F03F82">
        <w:tc>
          <w:tcPr>
            <w:tcW w:w="1344" w:type="dxa"/>
          </w:tcPr>
          <w:p w14:paraId="24006ACE" w14:textId="12EC2931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</w:t>
            </w:r>
            <w:r>
              <w:t>odule</w:t>
            </w:r>
          </w:p>
        </w:tc>
        <w:tc>
          <w:tcPr>
            <w:tcW w:w="1503" w:type="dxa"/>
          </w:tcPr>
          <w:p w14:paraId="7DBA438F" w14:textId="455909B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</w:t>
            </w:r>
            <w:r>
              <w:t>unctionality</w:t>
            </w:r>
          </w:p>
        </w:tc>
        <w:tc>
          <w:tcPr>
            <w:tcW w:w="1494" w:type="dxa"/>
          </w:tcPr>
          <w:p w14:paraId="5D1AA2C4" w14:textId="627002E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Type</w:t>
            </w:r>
          </w:p>
        </w:tc>
        <w:tc>
          <w:tcPr>
            <w:tcW w:w="1920" w:type="dxa"/>
          </w:tcPr>
          <w:p w14:paraId="0DDB45B4" w14:textId="07121E2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665" w:type="dxa"/>
          </w:tcPr>
          <w:p w14:paraId="300DCA9B" w14:textId="7F43E4BD" w:rsidR="00F03F82" w:rsidRDefault="00F03F82" w:rsidP="0082707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Date</w:t>
            </w:r>
          </w:p>
        </w:tc>
        <w:tc>
          <w:tcPr>
            <w:tcW w:w="1650" w:type="dxa"/>
          </w:tcPr>
          <w:p w14:paraId="1C226956" w14:textId="2C8B689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 xml:space="preserve">   Status</w:t>
            </w:r>
          </w:p>
        </w:tc>
      </w:tr>
      <w:tr w:rsidR="00F03F82" w14:paraId="64A9B806" w14:textId="77777777" w:rsidTr="00F03F82">
        <w:tc>
          <w:tcPr>
            <w:tcW w:w="1344" w:type="dxa"/>
          </w:tcPr>
          <w:p w14:paraId="1B3686D7" w14:textId="3023BE83" w:rsidR="00F03F82" w:rsidRDefault="009C0C18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03" w:type="dxa"/>
          </w:tcPr>
          <w:p w14:paraId="492E4B78" w14:textId="04D9B5D7" w:rsidR="00F03F82" w:rsidRDefault="009C0C18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494" w:type="dxa"/>
          </w:tcPr>
          <w:p w14:paraId="60F68C4D" w14:textId="6A280A3D" w:rsidR="00F03F82" w:rsidRDefault="009C0C18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</w:t>
            </w:r>
            <w:r>
              <w:rPr>
                <w:rFonts w:ascii="Calibri" w:hAnsi="Calibri" w:cs="Calibri"/>
                <w:color w:val="000000"/>
              </w:rPr>
              <w:lastRenderedPageBreak/>
              <w:t>Network</w:t>
            </w:r>
          </w:p>
        </w:tc>
        <w:tc>
          <w:tcPr>
            <w:tcW w:w="1920" w:type="dxa"/>
          </w:tcPr>
          <w:p w14:paraId="447FA7D2" w14:textId="562AB89D" w:rsidR="00F03F82" w:rsidRDefault="009C0C18" w:rsidP="00983645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Application pages </w:t>
            </w:r>
            <w:r>
              <w:rPr>
                <w:rFonts w:ascii="Calibri" w:hAnsi="Calibri" w:cs="Calibri"/>
                <w:color w:val="000000"/>
              </w:rPr>
              <w:lastRenderedPageBreak/>
              <w:t>are loading very slowly may be because of insufficient bandwidth</w:t>
            </w:r>
          </w:p>
        </w:tc>
        <w:tc>
          <w:tcPr>
            <w:tcW w:w="1665" w:type="dxa"/>
          </w:tcPr>
          <w:p w14:paraId="7055F15D" w14:textId="54BC4FE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lastRenderedPageBreak/>
              <w:t>03/09/2021</w:t>
            </w:r>
          </w:p>
        </w:tc>
        <w:tc>
          <w:tcPr>
            <w:tcW w:w="1650" w:type="dxa"/>
          </w:tcPr>
          <w:p w14:paraId="2C1960F7" w14:textId="3CC795E8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5D0EC736" w14:textId="77777777" w:rsidTr="00F03F82">
        <w:tc>
          <w:tcPr>
            <w:tcW w:w="1344" w:type="dxa"/>
          </w:tcPr>
          <w:p w14:paraId="3EAEF3D1" w14:textId="5B501884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2033BD2C" w14:textId="354B553D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30E2AF9C" w14:textId="59B46BC1" w:rsidR="00F03F82" w:rsidRPr="00DB5D79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75D4CC12" w14:textId="6D715BFB" w:rsidR="00F03F82" w:rsidRPr="001F455C" w:rsidRDefault="00F03F82" w:rsidP="00F03F82">
            <w:pPr>
              <w:rPr>
                <w:rFonts w:cstheme="minorHAnsi"/>
                <w:color w:val="3A3A3A"/>
              </w:rPr>
            </w:pPr>
            <w:r w:rsidRPr="001F455C">
              <w:rPr>
                <w:rFonts w:cstheme="minorHAnsi"/>
                <w:color w:val="3A3A3A"/>
              </w:rPr>
              <w:t>Requirement for course template maintenance is missing.</w:t>
            </w:r>
          </w:p>
        </w:tc>
        <w:tc>
          <w:tcPr>
            <w:tcW w:w="1665" w:type="dxa"/>
          </w:tcPr>
          <w:p w14:paraId="7FA5C034" w14:textId="57515B8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14CB79DD" w14:textId="6CF7485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35021543" w14:textId="77777777" w:rsidTr="00F03F82">
        <w:tc>
          <w:tcPr>
            <w:tcW w:w="1344" w:type="dxa"/>
          </w:tcPr>
          <w:p w14:paraId="376F8E76" w14:textId="0A5E3430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4E0ED1A8" w14:textId="151266C8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494" w:type="dxa"/>
          </w:tcPr>
          <w:p w14:paraId="23C986A5" w14:textId="7996B13D" w:rsidR="00F03F82" w:rsidRPr="00DB5D79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1920" w:type="dxa"/>
          </w:tcPr>
          <w:p w14:paraId="1AFD37BD" w14:textId="0377BE3B" w:rsidR="00F03F82" w:rsidRPr="001F455C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1F455C">
              <w:rPr>
                <w:rFonts w:asciiTheme="minorHAnsi" w:hAnsiTheme="minorHAnsi" w:cstheme="minorHAnsi"/>
                <w:color w:val="3A3A3A"/>
                <w:sz w:val="22"/>
                <w:szCs w:val="22"/>
              </w:rPr>
              <w:t>Requirement for course Category maintenance is missing.</w:t>
            </w:r>
          </w:p>
        </w:tc>
        <w:tc>
          <w:tcPr>
            <w:tcW w:w="1665" w:type="dxa"/>
          </w:tcPr>
          <w:p w14:paraId="7F500E52" w14:textId="67304BD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650" w:type="dxa"/>
          </w:tcPr>
          <w:p w14:paraId="3D4256A0" w14:textId="65A00C12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983645" w14:paraId="769B68CE" w14:textId="77777777" w:rsidTr="00F03F82">
        <w:tc>
          <w:tcPr>
            <w:tcW w:w="1344" w:type="dxa"/>
          </w:tcPr>
          <w:p w14:paraId="1DE0248A" w14:textId="705262E6" w:rsidR="00983645" w:rsidRPr="009268C7" w:rsidRDefault="00983645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503" w:type="dxa"/>
          </w:tcPr>
          <w:p w14:paraId="3AE68485" w14:textId="77777777" w:rsidR="00983645" w:rsidRPr="00FF6A5E" w:rsidRDefault="00983645" w:rsidP="00F03F8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94" w:type="dxa"/>
          </w:tcPr>
          <w:p w14:paraId="3876B99C" w14:textId="77777777" w:rsidR="00983645" w:rsidRDefault="00983645" w:rsidP="00F03F8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20" w:type="dxa"/>
          </w:tcPr>
          <w:p w14:paraId="3DBB609A" w14:textId="50BDAD45" w:rsidR="00983645" w:rsidRDefault="00983645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Secure website provision should be made</w:t>
            </w:r>
          </w:p>
        </w:tc>
        <w:tc>
          <w:tcPr>
            <w:tcW w:w="1665" w:type="dxa"/>
          </w:tcPr>
          <w:p w14:paraId="5875BFFF" w14:textId="77777777" w:rsidR="00983645" w:rsidRDefault="00983645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650" w:type="dxa"/>
          </w:tcPr>
          <w:p w14:paraId="3853817D" w14:textId="77777777" w:rsidR="00983645" w:rsidRPr="00E122AB" w:rsidRDefault="00983645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</w:tr>
    </w:tbl>
    <w:p w14:paraId="4D3636AE" w14:textId="77777777" w:rsidR="003E7FF4" w:rsidRDefault="003E7FF4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005450E" w14:textId="77777777" w:rsidR="00983645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0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Project accomplishments: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983645">
          <w:rPr>
            <w:rFonts w:ascii="Arial" w:hAnsi="Arial" w:cs="Arial"/>
            <w:b/>
            <w:bCs/>
            <w:color w:val="3A3A3A"/>
            <w:sz w:val="23"/>
            <w:szCs w:val="23"/>
          </w:rPr>
          <w:t>Accomplishment:</w:t>
        </w:r>
      </w:ins>
      <w:r w:rsidR="00813FD8">
        <w:rPr>
          <w:rFonts w:ascii="Arial" w:hAnsi="Arial" w:cs="Arial"/>
          <w:color w:val="3A3A3A"/>
          <w:sz w:val="23"/>
          <w:szCs w:val="23"/>
        </w:rPr>
        <w:t xml:space="preserve"> </w:t>
      </w:r>
    </w:p>
    <w:p w14:paraId="05861327" w14:textId="6D224FCC" w:rsidR="00983645" w:rsidRDefault="00983645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</w:t>
      </w:r>
      <w:r w:rsidR="00537EE9">
        <w:rPr>
          <w:rFonts w:ascii="Arial" w:hAnsi="Arial" w:cs="Arial"/>
          <w:color w:val="3A3A3A"/>
          <w:sz w:val="23"/>
          <w:szCs w:val="23"/>
        </w:rPr>
        <w:t>100% requirements coverage have been achieved during the test case review</w:t>
      </w:r>
      <w:r w:rsidR="00156EDE">
        <w:rPr>
          <w:rFonts w:ascii="Arial" w:hAnsi="Arial" w:cs="Arial"/>
          <w:color w:val="3A3A3A"/>
          <w:sz w:val="23"/>
          <w:szCs w:val="23"/>
        </w:rPr>
        <w:t xml:space="preserve"> </w:t>
      </w:r>
      <w:r w:rsidR="00886B0E">
        <w:rPr>
          <w:rFonts w:ascii="Arial" w:hAnsi="Arial" w:cs="Arial"/>
          <w:color w:val="3A3A3A"/>
          <w:sz w:val="23"/>
          <w:szCs w:val="23"/>
        </w:rPr>
        <w:t>for all the clarified requirements so far</w:t>
      </w:r>
      <w:r w:rsidR="00A17A83">
        <w:rPr>
          <w:rFonts w:ascii="Arial" w:hAnsi="Arial" w:cs="Arial"/>
          <w:color w:val="3A3A3A"/>
          <w:sz w:val="23"/>
          <w:szCs w:val="23"/>
        </w:rPr>
        <w:t>.</w:t>
      </w:r>
    </w:p>
    <w:p w14:paraId="022F7610" w14:textId="2C26C6F6" w:rsidR="00355F89" w:rsidRDefault="00983645" w:rsidP="00355F89">
      <w:pPr>
        <w:pStyle w:val="NormalWeb"/>
        <w:shd w:val="clear" w:color="auto" w:fill="FFFFFF"/>
        <w:spacing w:before="0" w:beforeAutospacing="0" w:after="0" w:afterAutospacing="0"/>
        <w:rPr>
          <w:ins w:id="1" w:author="Unknown"/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2.All high severity defects were found during cycle 1 smoke testing and resolved if unnoticed these could have been expensive defects.</w:t>
      </w:r>
      <w:r w:rsidR="001058AA">
        <w:rPr>
          <w:rFonts w:ascii="Arial" w:hAnsi="Arial" w:cs="Arial"/>
          <w:color w:val="3A3A3A"/>
          <w:sz w:val="23"/>
          <w:szCs w:val="23"/>
        </w:rPr>
        <w:t xml:space="preserve"> We will share the total saving metrics at the end of the system test execution cycle.</w:t>
      </w:r>
      <w:ins w:id="2" w:author="Unknown">
        <w:r w:rsidR="00355F89">
          <w:rPr>
            <w:rFonts w:ascii="Arial" w:hAnsi="Arial" w:cs="Arial"/>
            <w:color w:val="3A3A3A"/>
            <w:sz w:val="23"/>
            <w:szCs w:val="23"/>
          </w:rPr>
          <w:br/>
        </w:r>
        <w:r w:rsidR="00355F89" w:rsidRPr="00983645">
          <w:rPr>
            <w:rFonts w:ascii="Arial" w:hAnsi="Arial" w:cs="Arial"/>
            <w:b/>
            <w:bCs/>
            <w:color w:val="3A3A3A"/>
            <w:sz w:val="23"/>
            <w:szCs w:val="23"/>
          </w:rPr>
          <w:t>Accomplishment date:</w:t>
        </w:r>
      </w:ins>
      <w:r w:rsidR="00EC3E5C">
        <w:rPr>
          <w:rFonts w:ascii="Arial" w:hAnsi="Arial" w:cs="Arial"/>
          <w:color w:val="3A3A3A"/>
          <w:sz w:val="23"/>
          <w:szCs w:val="23"/>
        </w:rPr>
        <w:t>06-09-2021</w:t>
      </w:r>
    </w:p>
    <w:p w14:paraId="71D0E24E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A485E5C" w14:textId="77777777" w:rsidR="005524F3" w:rsidRDefault="00355F89" w:rsidP="00EC3E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3" w:author="Unknown">
        <w:r w:rsidRPr="003E7FF4"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Next week Priorities:</w:t>
        </w:r>
      </w:ins>
      <w:r w:rsidR="00472DC3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2A4734E1" w14:textId="77777777" w:rsidR="005524F3" w:rsidRDefault="005524F3" w:rsidP="00EC3E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1.</w:t>
      </w:r>
      <w:r w:rsidR="00EC3E5C" w:rsidRPr="00167009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Completion of system testing execution</w:t>
      </w:r>
      <w:r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.</w:t>
      </w:r>
    </w:p>
    <w:p w14:paraId="58218267" w14:textId="22C7785B" w:rsidR="003E7FF4" w:rsidRPr="003E7FF4" w:rsidRDefault="005524F3" w:rsidP="00EC3E5C">
      <w:pPr>
        <w:pStyle w:val="NormalWeb"/>
        <w:shd w:val="clear" w:color="auto" w:fill="FFFFFF"/>
        <w:spacing w:before="0" w:beforeAutospacing="0" w:after="0" w:afterAutospacing="0"/>
        <w:rPr>
          <w:ins w:id="4" w:author="Unknown"/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2.Consolidation of defects and reports.</w:t>
      </w:r>
      <w:ins w:id="5" w:author="Unknown">
        <w:r w:rsidR="00355F89" w:rsidRPr="003E7FF4"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5018B43A" w14:textId="77777777" w:rsidR="00FF7BFB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6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Pending deliverables:</w:t>
        </w:r>
        <w:r>
          <w:rPr>
            <w:rFonts w:ascii="Arial" w:hAnsi="Arial" w:cs="Arial"/>
            <w:color w:val="3A3A3A"/>
            <w:sz w:val="23"/>
            <w:szCs w:val="23"/>
          </w:rPr>
          <w:t xml:space="preserve">  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  <w:r w:rsidR="0029162E">
        <w:rPr>
          <w:rFonts w:ascii="Arial" w:hAnsi="Arial" w:cs="Arial"/>
          <w:color w:val="3A3A3A"/>
          <w:sz w:val="23"/>
          <w:szCs w:val="23"/>
        </w:rPr>
        <w:t>System test reports and defect reports.</w:t>
      </w:r>
    </w:p>
    <w:p w14:paraId="4EAA9DAB" w14:textId="7EAD0EAB" w:rsidR="00355F89" w:rsidRPr="003E7FF4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7" w:author="Unknown"/>
          <w:rFonts w:ascii="Arial" w:hAnsi="Arial" w:cs="Arial"/>
          <w:color w:val="3A3A3A"/>
          <w:sz w:val="23"/>
          <w:szCs w:val="23"/>
        </w:rPr>
      </w:pPr>
      <w:ins w:id="8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Work update: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Completed as per planned</w:t>
      </w:r>
      <w:ins w:id="9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Scheduled 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NA</w:t>
      </w:r>
      <w:ins w:id="10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Reason for extending: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>
        <w:rPr>
          <w:rFonts w:ascii="Arial" w:hAnsi="Arial" w:cs="Arial"/>
          <w:color w:val="3A3A3A"/>
          <w:sz w:val="23"/>
          <w:szCs w:val="23"/>
        </w:rPr>
        <w:t>NA</w:t>
      </w:r>
    </w:p>
    <w:p w14:paraId="026F7F84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B49AE2C" w14:textId="76A5DAF9" w:rsidR="005524F3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1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New tasks:</w:t>
        </w:r>
      </w:ins>
    </w:p>
    <w:p w14:paraId="0A7BAEFE" w14:textId="32412F9F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12" w:author="Unknown"/>
          <w:rFonts w:ascii="Arial" w:hAnsi="Arial" w:cs="Arial"/>
          <w:color w:val="3A3A3A"/>
          <w:sz w:val="23"/>
          <w:szCs w:val="23"/>
        </w:rPr>
      </w:pPr>
      <w:ins w:id="13" w:author="Unknown"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Scheduled Task: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Defect</w:t>
      </w:r>
      <w:r w:rsidR="00EC3E5C">
        <w:rPr>
          <w:rFonts w:ascii="Arial" w:hAnsi="Arial" w:cs="Arial"/>
          <w:color w:val="3A3A3A"/>
          <w:sz w:val="23"/>
          <w:szCs w:val="23"/>
        </w:rPr>
        <w:t xml:space="preserve"> consolidation and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Analysis after System Test Execution</w:t>
      </w:r>
      <w:ins w:id="14" w:author="Unknown"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Date of release: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>10/09/2021</w:t>
      </w:r>
    </w:p>
    <w:p w14:paraId="301493AA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560BE74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1B6A812" w14:textId="71495578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15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Defect status:</w:t>
        </w:r>
      </w:ins>
    </w:p>
    <w:p w14:paraId="6CC0F00A" w14:textId="77777777" w:rsidR="00EC3E5C" w:rsidRDefault="00EC3E5C" w:rsidP="00355F89">
      <w:pPr>
        <w:pStyle w:val="NormalWeb"/>
        <w:shd w:val="clear" w:color="auto" w:fill="FFFFFF"/>
        <w:spacing w:before="0" w:beforeAutospacing="0" w:after="0" w:afterAutospacing="0"/>
        <w:rPr>
          <w:ins w:id="16" w:author="Unknown"/>
          <w:rFonts w:ascii="Arial" w:hAnsi="Arial" w:cs="Arial"/>
          <w:color w:val="3A3A3A"/>
          <w:sz w:val="23"/>
          <w:szCs w:val="23"/>
        </w:rPr>
      </w:pPr>
    </w:p>
    <w:p w14:paraId="0F1345FA" w14:textId="77777777" w:rsidR="00FF7BFB" w:rsidRDefault="00FF7BFB" w:rsidP="007C23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B714F54" w14:textId="77777777" w:rsidR="00FF7BFB" w:rsidRDefault="00FF7BFB" w:rsidP="007C2367">
      <w:pPr>
        <w:pStyle w:val="NormalWeb"/>
        <w:shd w:val="clear" w:color="auto" w:fill="FFFFFF"/>
        <w:spacing w:before="0" w:beforeAutospacing="0" w:after="0" w:afterAutospacing="0"/>
        <w:rPr>
          <w:rStyle w:val="Strong"/>
          <w:bdr w:val="none" w:sz="0" w:space="0" w:color="auto" w:frame="1"/>
        </w:rPr>
      </w:pPr>
    </w:p>
    <w:p w14:paraId="05ED7228" w14:textId="7170476F" w:rsidR="007C2367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7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lastRenderedPageBreak/>
          <w:t>Active defects: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978"/>
        <w:gridCol w:w="2230"/>
        <w:gridCol w:w="2130"/>
      </w:tblGrid>
      <w:tr w:rsidR="001A2673" w14:paraId="34B26477" w14:textId="30F77C9C" w:rsidTr="001A2673">
        <w:tc>
          <w:tcPr>
            <w:tcW w:w="2238" w:type="dxa"/>
          </w:tcPr>
          <w:p w14:paraId="2478F66A" w14:textId="2049A7E3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Reporter</w:t>
            </w:r>
          </w:p>
        </w:tc>
        <w:tc>
          <w:tcPr>
            <w:tcW w:w="2978" w:type="dxa"/>
          </w:tcPr>
          <w:p w14:paraId="4F920D75" w14:textId="5AF8E446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2230" w:type="dxa"/>
          </w:tcPr>
          <w:p w14:paraId="311B3040" w14:textId="79B87F88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Severity</w:t>
            </w:r>
          </w:p>
        </w:tc>
        <w:tc>
          <w:tcPr>
            <w:tcW w:w="2130" w:type="dxa"/>
          </w:tcPr>
          <w:p w14:paraId="21744A69" w14:textId="322A3443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Description</w:t>
            </w:r>
          </w:p>
        </w:tc>
      </w:tr>
      <w:tr w:rsidR="001A2673" w14:paraId="50AF092B" w14:textId="05575A8A" w:rsidTr="001A2673">
        <w:tc>
          <w:tcPr>
            <w:tcW w:w="2238" w:type="dxa"/>
          </w:tcPr>
          <w:p w14:paraId="3AC4ECE4" w14:textId="1F6B1F72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Bindu</w:t>
            </w:r>
          </w:p>
        </w:tc>
        <w:tc>
          <w:tcPr>
            <w:tcW w:w="2978" w:type="dxa"/>
          </w:tcPr>
          <w:p w14:paraId="2FC0C17E" w14:textId="3CE2C297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Forget Password</w:t>
            </w:r>
          </w:p>
        </w:tc>
        <w:tc>
          <w:tcPr>
            <w:tcW w:w="2230" w:type="dxa"/>
          </w:tcPr>
          <w:p w14:paraId="10CBD060" w14:textId="20CAEE8C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High</w:t>
            </w:r>
          </w:p>
        </w:tc>
        <w:tc>
          <w:tcPr>
            <w:tcW w:w="2130" w:type="dxa"/>
          </w:tcPr>
          <w:p w14:paraId="0339230C" w14:textId="1D575E32" w:rsidR="001A2673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Mail is not sent to change password</w:t>
            </w:r>
          </w:p>
        </w:tc>
      </w:tr>
      <w:tr w:rsidR="001A2673" w14:paraId="5BE5EF1C" w14:textId="42023EB4" w:rsidTr="001A2673">
        <w:tc>
          <w:tcPr>
            <w:tcW w:w="2238" w:type="dxa"/>
          </w:tcPr>
          <w:p w14:paraId="65FFA86F" w14:textId="2FA628D8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Ankita DV</w:t>
            </w:r>
          </w:p>
        </w:tc>
        <w:tc>
          <w:tcPr>
            <w:tcW w:w="2978" w:type="dxa"/>
          </w:tcPr>
          <w:p w14:paraId="1BEDA728" w14:textId="46FF2C0C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Student_Subscribe_course</w:t>
            </w:r>
            <w:proofErr w:type="spellEnd"/>
          </w:p>
        </w:tc>
        <w:tc>
          <w:tcPr>
            <w:tcW w:w="2230" w:type="dxa"/>
          </w:tcPr>
          <w:p w14:paraId="0732748A" w14:textId="6AB487EB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  <w:tc>
          <w:tcPr>
            <w:tcW w:w="2130" w:type="dxa"/>
          </w:tcPr>
          <w:p w14:paraId="6B2C53D6" w14:textId="0FD6151E" w:rsidR="001A2673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Course can’t be unsubscribed</w:t>
            </w:r>
          </w:p>
        </w:tc>
      </w:tr>
      <w:tr w:rsidR="001A2673" w14:paraId="5FFF866C" w14:textId="1E991E6C" w:rsidTr="001A2673">
        <w:tc>
          <w:tcPr>
            <w:tcW w:w="2238" w:type="dxa"/>
          </w:tcPr>
          <w:p w14:paraId="1F12FC4F" w14:textId="1B21A7BE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Arpitha Naik</w:t>
            </w:r>
          </w:p>
        </w:tc>
        <w:tc>
          <w:tcPr>
            <w:tcW w:w="2978" w:type="dxa"/>
          </w:tcPr>
          <w:p w14:paraId="36663532" w14:textId="5AEDE095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Faculty_Create_Course</w:t>
            </w:r>
            <w:proofErr w:type="spellEnd"/>
          </w:p>
        </w:tc>
        <w:tc>
          <w:tcPr>
            <w:tcW w:w="2230" w:type="dxa"/>
          </w:tcPr>
          <w:p w14:paraId="0A13987B" w14:textId="3F97CED1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  <w:tc>
          <w:tcPr>
            <w:tcW w:w="2130" w:type="dxa"/>
          </w:tcPr>
          <w:p w14:paraId="7330DB70" w14:textId="213E2AD9" w:rsidR="001A2673" w:rsidRPr="00D16647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D16647">
              <w:rPr>
                <w:rFonts w:ascii="Arial" w:hAnsi="Arial" w:cs="Arial"/>
                <w:color w:val="3A3A3A"/>
                <w:sz w:val="22"/>
                <w:szCs w:val="22"/>
              </w:rPr>
              <w:t xml:space="preserve">Requirement for course template </w:t>
            </w:r>
            <w:r>
              <w:rPr>
                <w:rFonts w:ascii="Arial" w:hAnsi="Arial" w:cs="Arial"/>
                <w:color w:val="3A3A3A"/>
                <w:sz w:val="22"/>
                <w:szCs w:val="22"/>
              </w:rPr>
              <w:t xml:space="preserve">and category </w:t>
            </w:r>
            <w:r w:rsidRPr="00D16647">
              <w:rPr>
                <w:rFonts w:ascii="Arial" w:hAnsi="Arial" w:cs="Arial"/>
                <w:color w:val="3A3A3A"/>
                <w:sz w:val="22"/>
                <w:szCs w:val="22"/>
              </w:rPr>
              <w:t>maintenance is missing.</w:t>
            </w:r>
          </w:p>
        </w:tc>
      </w:tr>
      <w:tr w:rsidR="001A2673" w14:paraId="55D54F06" w14:textId="345F5F75" w:rsidTr="001A2673">
        <w:tc>
          <w:tcPr>
            <w:tcW w:w="2238" w:type="dxa"/>
          </w:tcPr>
          <w:p w14:paraId="68D4CF33" w14:textId="4714789B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Arpita S</w:t>
            </w:r>
          </w:p>
        </w:tc>
        <w:tc>
          <w:tcPr>
            <w:tcW w:w="2978" w:type="dxa"/>
          </w:tcPr>
          <w:p w14:paraId="471DBBEE" w14:textId="6FB28BAB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User_Edit_profile</w:t>
            </w:r>
            <w:proofErr w:type="spellEnd"/>
          </w:p>
        </w:tc>
        <w:tc>
          <w:tcPr>
            <w:tcW w:w="2230" w:type="dxa"/>
          </w:tcPr>
          <w:p w14:paraId="5ABF8296" w14:textId="576246C4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Low</w:t>
            </w:r>
          </w:p>
        </w:tc>
        <w:tc>
          <w:tcPr>
            <w:tcW w:w="2130" w:type="dxa"/>
          </w:tcPr>
          <w:p w14:paraId="49DDEA70" w14:textId="5FD4F38F" w:rsidR="001A2673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Except password can’t edit other fields</w:t>
            </w:r>
          </w:p>
        </w:tc>
      </w:tr>
    </w:tbl>
    <w:p w14:paraId="2A3FF04C" w14:textId="7F15E48A" w:rsidR="00355F89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ins w:id="18" w:author="Unknown"/>
          <w:rFonts w:ascii="Arial" w:hAnsi="Arial" w:cs="Arial"/>
          <w:color w:val="3A3A3A"/>
          <w:sz w:val="23"/>
          <w:szCs w:val="23"/>
        </w:rPr>
      </w:pPr>
    </w:p>
    <w:p w14:paraId="71F267AD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9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Test cases: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049989AA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3195"/>
        <w:gridCol w:w="1080"/>
        <w:gridCol w:w="1122"/>
        <w:gridCol w:w="1018"/>
        <w:gridCol w:w="1279"/>
        <w:gridCol w:w="1303"/>
      </w:tblGrid>
      <w:tr w:rsidR="00441408" w14:paraId="4FE4975A" w14:textId="2FA3CAE3" w:rsidTr="00441408">
        <w:tc>
          <w:tcPr>
            <w:tcW w:w="658" w:type="dxa"/>
          </w:tcPr>
          <w:p w14:paraId="1142F72F" w14:textId="1A5D5B7A" w:rsidR="00441408" w:rsidRPr="00355F89" w:rsidRDefault="0000226E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Sr no</w:t>
            </w:r>
          </w:p>
        </w:tc>
        <w:tc>
          <w:tcPr>
            <w:tcW w:w="3195" w:type="dxa"/>
          </w:tcPr>
          <w:p w14:paraId="511170EF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Module</w:t>
            </w:r>
          </w:p>
          <w:p w14:paraId="252656C5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87" w:type="dxa"/>
          </w:tcPr>
          <w:p w14:paraId="4ADB8427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# of test cases written</w:t>
            </w:r>
          </w:p>
          <w:p w14:paraId="6269BC09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220" w:type="dxa"/>
          </w:tcPr>
          <w:p w14:paraId="0D5F8661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Passed</w:t>
            </w:r>
          </w:p>
          <w:p w14:paraId="24B2FA4D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38" w:type="dxa"/>
          </w:tcPr>
          <w:p w14:paraId="01392542" w14:textId="7777777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Failed</w:t>
            </w:r>
          </w:p>
          <w:p w14:paraId="0856FAD2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43" w:type="dxa"/>
          </w:tcPr>
          <w:p w14:paraId="0BE0F35B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to be executed</w:t>
            </w:r>
          </w:p>
        </w:tc>
        <w:tc>
          <w:tcPr>
            <w:tcW w:w="835" w:type="dxa"/>
          </w:tcPr>
          <w:p w14:paraId="39AB31C5" w14:textId="3689385D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Remark</w:t>
            </w:r>
          </w:p>
        </w:tc>
      </w:tr>
      <w:tr w:rsidR="00441408" w14:paraId="150E0530" w14:textId="77A11B18" w:rsidTr="00441408">
        <w:tc>
          <w:tcPr>
            <w:tcW w:w="658" w:type="dxa"/>
          </w:tcPr>
          <w:p w14:paraId="0F8F3D1D" w14:textId="50EE657C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3195" w:type="dxa"/>
          </w:tcPr>
          <w:p w14:paraId="0528426D" w14:textId="6213F73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Student_Registration</w:t>
            </w:r>
            <w:proofErr w:type="spellEnd"/>
          </w:p>
        </w:tc>
        <w:tc>
          <w:tcPr>
            <w:tcW w:w="1187" w:type="dxa"/>
          </w:tcPr>
          <w:p w14:paraId="74890E9C" w14:textId="5208A5C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220" w:type="dxa"/>
          </w:tcPr>
          <w:p w14:paraId="49026DA8" w14:textId="66C20DC7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138" w:type="dxa"/>
          </w:tcPr>
          <w:p w14:paraId="7D35B0F3" w14:textId="3D97791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FD26233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7A996153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0936ACB2" w14:textId="6937A5DC" w:rsidTr="00441408">
        <w:tc>
          <w:tcPr>
            <w:tcW w:w="658" w:type="dxa"/>
          </w:tcPr>
          <w:p w14:paraId="55E9C0ED" w14:textId="32FED1D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3195" w:type="dxa"/>
          </w:tcPr>
          <w:p w14:paraId="039B30AC" w14:textId="54871199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Faculty_Registration</w:t>
            </w:r>
            <w:proofErr w:type="spellEnd"/>
          </w:p>
        </w:tc>
        <w:tc>
          <w:tcPr>
            <w:tcW w:w="1187" w:type="dxa"/>
          </w:tcPr>
          <w:p w14:paraId="73A6F186" w14:textId="4A88F79D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220" w:type="dxa"/>
          </w:tcPr>
          <w:p w14:paraId="668CA6FA" w14:textId="374484A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138" w:type="dxa"/>
          </w:tcPr>
          <w:p w14:paraId="3CEEA40E" w14:textId="5AA0D2C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2A1881C2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16E2DABE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23AAA780" w14:textId="17EE5B21" w:rsidTr="00441408">
        <w:tc>
          <w:tcPr>
            <w:tcW w:w="658" w:type="dxa"/>
          </w:tcPr>
          <w:p w14:paraId="118BEB81" w14:textId="1C7BD24A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3195" w:type="dxa"/>
          </w:tcPr>
          <w:p w14:paraId="3FD6683D" w14:textId="54A2C54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User_Login</w:t>
            </w:r>
            <w:proofErr w:type="spellEnd"/>
          </w:p>
        </w:tc>
        <w:tc>
          <w:tcPr>
            <w:tcW w:w="1187" w:type="dxa"/>
          </w:tcPr>
          <w:p w14:paraId="1F69C4BA" w14:textId="1628D70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220" w:type="dxa"/>
          </w:tcPr>
          <w:p w14:paraId="37ACE1DF" w14:textId="0197E370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7E61FABB" w14:textId="15D2138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FDCC628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2E2ACBFE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136F77E2" w14:textId="3AE0A24B" w:rsidTr="00441408">
        <w:trPr>
          <w:trHeight w:val="107"/>
        </w:trPr>
        <w:tc>
          <w:tcPr>
            <w:tcW w:w="658" w:type="dxa"/>
          </w:tcPr>
          <w:p w14:paraId="64E8B177" w14:textId="0377C05E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3195" w:type="dxa"/>
          </w:tcPr>
          <w:p w14:paraId="4DED0583" w14:textId="04681BBF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Faculty_create_course</w:t>
            </w:r>
            <w:proofErr w:type="spellEnd"/>
          </w:p>
        </w:tc>
        <w:tc>
          <w:tcPr>
            <w:tcW w:w="1187" w:type="dxa"/>
          </w:tcPr>
          <w:p w14:paraId="18F93FEB" w14:textId="79DDEA6F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1220" w:type="dxa"/>
          </w:tcPr>
          <w:p w14:paraId="2D15DF3B" w14:textId="48C54C0E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3B21B180" w14:textId="26781851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343" w:type="dxa"/>
          </w:tcPr>
          <w:p w14:paraId="16A357E4" w14:textId="64968D5D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56BEFAF9" w14:textId="1595AD23" w:rsidR="00441408" w:rsidRPr="00355F89" w:rsidRDefault="0009672E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The basic path is passing</w:t>
            </w:r>
          </w:p>
        </w:tc>
      </w:tr>
      <w:tr w:rsidR="00441408" w14:paraId="2F1D75F7" w14:textId="77AF1997" w:rsidTr="00441408">
        <w:trPr>
          <w:trHeight w:val="107"/>
        </w:trPr>
        <w:tc>
          <w:tcPr>
            <w:tcW w:w="658" w:type="dxa"/>
          </w:tcPr>
          <w:p w14:paraId="689507C8" w14:textId="184362EB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3195" w:type="dxa"/>
          </w:tcPr>
          <w:p w14:paraId="385861FE" w14:textId="0668F52F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Student_Subscribe_course</w:t>
            </w:r>
            <w:proofErr w:type="spellEnd"/>
          </w:p>
        </w:tc>
        <w:tc>
          <w:tcPr>
            <w:tcW w:w="1187" w:type="dxa"/>
          </w:tcPr>
          <w:p w14:paraId="31B41B0D" w14:textId="03914DCA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220" w:type="dxa"/>
          </w:tcPr>
          <w:p w14:paraId="657E8A07" w14:textId="31ECC146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138" w:type="dxa"/>
          </w:tcPr>
          <w:p w14:paraId="4282133F" w14:textId="62BF7039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13293686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1375AEB8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169BA09C" w14:textId="24BC7BDF" w:rsidTr="00441408">
        <w:trPr>
          <w:trHeight w:val="107"/>
        </w:trPr>
        <w:tc>
          <w:tcPr>
            <w:tcW w:w="658" w:type="dxa"/>
          </w:tcPr>
          <w:p w14:paraId="35CB748F" w14:textId="6B6D3C8A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6</w:t>
            </w:r>
          </w:p>
        </w:tc>
        <w:tc>
          <w:tcPr>
            <w:tcW w:w="3195" w:type="dxa"/>
          </w:tcPr>
          <w:p w14:paraId="59435349" w14:textId="5D562BDC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User_Forgot_Password</w:t>
            </w:r>
            <w:proofErr w:type="spellEnd"/>
          </w:p>
        </w:tc>
        <w:tc>
          <w:tcPr>
            <w:tcW w:w="1187" w:type="dxa"/>
          </w:tcPr>
          <w:p w14:paraId="06DF0059" w14:textId="7861FA79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220" w:type="dxa"/>
          </w:tcPr>
          <w:p w14:paraId="341D0E3B" w14:textId="186D7C7D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138" w:type="dxa"/>
          </w:tcPr>
          <w:p w14:paraId="59B7B43D" w14:textId="3B4D81D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343" w:type="dxa"/>
          </w:tcPr>
          <w:p w14:paraId="778A7AF2" w14:textId="7EBA0B2A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0B2FB510" w14:textId="77777777" w:rsidR="00441408" w:rsidRDefault="00441408" w:rsidP="00441408"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Forgot Password  does not function properly.</w:t>
            </w:r>
          </w:p>
          <w:p w14:paraId="6DE8E83C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2225F423" w14:textId="1B2237EA" w:rsidTr="00441408">
        <w:trPr>
          <w:trHeight w:val="107"/>
        </w:trPr>
        <w:tc>
          <w:tcPr>
            <w:tcW w:w="658" w:type="dxa"/>
          </w:tcPr>
          <w:p w14:paraId="7C1DE3DF" w14:textId="2513AB8D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3195" w:type="dxa"/>
          </w:tcPr>
          <w:p w14:paraId="21BBEE5B" w14:textId="79773D5E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User_searching_course</w:t>
            </w:r>
            <w:proofErr w:type="spellEnd"/>
          </w:p>
        </w:tc>
        <w:tc>
          <w:tcPr>
            <w:tcW w:w="1187" w:type="dxa"/>
          </w:tcPr>
          <w:p w14:paraId="41B3D4C7" w14:textId="7724C3F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220" w:type="dxa"/>
          </w:tcPr>
          <w:p w14:paraId="2AF6A738" w14:textId="654113B8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38" w:type="dxa"/>
          </w:tcPr>
          <w:p w14:paraId="5379C96A" w14:textId="0C9E71F5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0230B896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0AC7D810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518C6A3B" w14:textId="2FB89F4D" w:rsidTr="00441408">
        <w:trPr>
          <w:trHeight w:val="107"/>
        </w:trPr>
        <w:tc>
          <w:tcPr>
            <w:tcW w:w="658" w:type="dxa"/>
          </w:tcPr>
          <w:p w14:paraId="1604986F" w14:textId="68F7F4CB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8</w:t>
            </w:r>
          </w:p>
        </w:tc>
        <w:tc>
          <w:tcPr>
            <w:tcW w:w="3195" w:type="dxa"/>
          </w:tcPr>
          <w:p w14:paraId="49589691" w14:textId="3CC0A725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User_Edit_profile</w:t>
            </w:r>
            <w:proofErr w:type="spellEnd"/>
          </w:p>
        </w:tc>
        <w:tc>
          <w:tcPr>
            <w:tcW w:w="1187" w:type="dxa"/>
          </w:tcPr>
          <w:p w14:paraId="66951403" w14:textId="61D34689" w:rsidR="00441408" w:rsidRPr="00355F89" w:rsidRDefault="00401F4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220" w:type="dxa"/>
          </w:tcPr>
          <w:p w14:paraId="002DA10B" w14:textId="0145E8B7" w:rsidR="00441408" w:rsidRPr="00355F89" w:rsidRDefault="00401F4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138" w:type="dxa"/>
          </w:tcPr>
          <w:p w14:paraId="7187D053" w14:textId="508F11C1" w:rsidR="00441408" w:rsidRPr="00355F89" w:rsidRDefault="00401F4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343" w:type="dxa"/>
          </w:tcPr>
          <w:p w14:paraId="024FFC3D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58C41D5F" w14:textId="03D28003" w:rsidR="00441408" w:rsidRPr="00355F89" w:rsidRDefault="0011291E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The basic path is passing</w:t>
            </w:r>
          </w:p>
        </w:tc>
      </w:tr>
      <w:tr w:rsidR="00441408" w14:paraId="7150C67C" w14:textId="76A79B87" w:rsidTr="00441408">
        <w:trPr>
          <w:trHeight w:val="107"/>
        </w:trPr>
        <w:tc>
          <w:tcPr>
            <w:tcW w:w="658" w:type="dxa"/>
          </w:tcPr>
          <w:p w14:paraId="72CDD58D" w14:textId="45D91B12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9</w:t>
            </w:r>
          </w:p>
        </w:tc>
        <w:tc>
          <w:tcPr>
            <w:tcW w:w="3195" w:type="dxa"/>
          </w:tcPr>
          <w:p w14:paraId="5D866FD7" w14:textId="7165B35A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Faculty_Reporting</w:t>
            </w:r>
            <w:proofErr w:type="spellEnd"/>
          </w:p>
        </w:tc>
        <w:tc>
          <w:tcPr>
            <w:tcW w:w="1187" w:type="dxa"/>
          </w:tcPr>
          <w:p w14:paraId="097D816C" w14:textId="70FEB9A4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220" w:type="dxa"/>
          </w:tcPr>
          <w:p w14:paraId="2EDAB872" w14:textId="4C946392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38" w:type="dxa"/>
          </w:tcPr>
          <w:p w14:paraId="17E2A756" w14:textId="73BCC67B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6D3A5160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170677F7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441408" w14:paraId="7092CD1D" w14:textId="6E350430" w:rsidTr="00441408">
        <w:trPr>
          <w:trHeight w:val="107"/>
        </w:trPr>
        <w:tc>
          <w:tcPr>
            <w:tcW w:w="658" w:type="dxa"/>
          </w:tcPr>
          <w:p w14:paraId="2BE9C02E" w14:textId="3A6FD96D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10</w:t>
            </w:r>
          </w:p>
        </w:tc>
        <w:tc>
          <w:tcPr>
            <w:tcW w:w="3195" w:type="dxa"/>
          </w:tcPr>
          <w:p w14:paraId="417E6BAB" w14:textId="1A761DCC" w:rsidR="00441408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User_Plan_Agenda</w:t>
            </w:r>
            <w:proofErr w:type="spellEnd"/>
          </w:p>
        </w:tc>
        <w:tc>
          <w:tcPr>
            <w:tcW w:w="1187" w:type="dxa"/>
          </w:tcPr>
          <w:p w14:paraId="29F5597C" w14:textId="38819475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220" w:type="dxa"/>
          </w:tcPr>
          <w:p w14:paraId="4476C622" w14:textId="13619BDC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38" w:type="dxa"/>
          </w:tcPr>
          <w:p w14:paraId="1B9BE942" w14:textId="22A51393" w:rsidR="00441408" w:rsidRPr="00355F89" w:rsidRDefault="00441408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43" w:type="dxa"/>
          </w:tcPr>
          <w:p w14:paraId="475059D3" w14:textId="77777777" w:rsidR="00441408" w:rsidRPr="00355F89" w:rsidRDefault="00441408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835" w:type="dxa"/>
          </w:tcPr>
          <w:p w14:paraId="02EE8DE4" w14:textId="0D70C317" w:rsidR="00441408" w:rsidRPr="00355F89" w:rsidRDefault="00F25B80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Currently agenda name can be blank</w:t>
            </w:r>
          </w:p>
        </w:tc>
      </w:tr>
    </w:tbl>
    <w:p w14:paraId="3CE18532" w14:textId="77777777" w:rsidR="00355F89" w:rsidRDefault="00355F89"/>
    <w:sectPr w:rsidR="0035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CBDD0"/>
    <w:multiLevelType w:val="singleLevel"/>
    <w:tmpl w:val="6ADCBDD0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89"/>
    <w:rsid w:val="0000226E"/>
    <w:rsid w:val="0009672E"/>
    <w:rsid w:val="000B07B2"/>
    <w:rsid w:val="001058AA"/>
    <w:rsid w:val="0011291E"/>
    <w:rsid w:val="00156EDE"/>
    <w:rsid w:val="00167009"/>
    <w:rsid w:val="00187FA0"/>
    <w:rsid w:val="001A2673"/>
    <w:rsid w:val="001F455C"/>
    <w:rsid w:val="002060D2"/>
    <w:rsid w:val="0029162E"/>
    <w:rsid w:val="00306CAB"/>
    <w:rsid w:val="00345E8C"/>
    <w:rsid w:val="00355F89"/>
    <w:rsid w:val="003E7FF4"/>
    <w:rsid w:val="00401F46"/>
    <w:rsid w:val="00441408"/>
    <w:rsid w:val="0045694C"/>
    <w:rsid w:val="00466089"/>
    <w:rsid w:val="00472DC3"/>
    <w:rsid w:val="00486AEB"/>
    <w:rsid w:val="00495643"/>
    <w:rsid w:val="004B6A18"/>
    <w:rsid w:val="004D35D2"/>
    <w:rsid w:val="00537EE9"/>
    <w:rsid w:val="005524F3"/>
    <w:rsid w:val="00603CCF"/>
    <w:rsid w:val="00671E2E"/>
    <w:rsid w:val="006A5C5B"/>
    <w:rsid w:val="006D2C17"/>
    <w:rsid w:val="00721D12"/>
    <w:rsid w:val="00751B00"/>
    <w:rsid w:val="00761A1E"/>
    <w:rsid w:val="00794057"/>
    <w:rsid w:val="007962A0"/>
    <w:rsid w:val="007C068A"/>
    <w:rsid w:val="007C2367"/>
    <w:rsid w:val="00813FD8"/>
    <w:rsid w:val="00833554"/>
    <w:rsid w:val="00886B0E"/>
    <w:rsid w:val="009428FC"/>
    <w:rsid w:val="00983645"/>
    <w:rsid w:val="009A782C"/>
    <w:rsid w:val="009C0C18"/>
    <w:rsid w:val="00A162E1"/>
    <w:rsid w:val="00A16F42"/>
    <w:rsid w:val="00A17A83"/>
    <w:rsid w:val="00A23172"/>
    <w:rsid w:val="00A45643"/>
    <w:rsid w:val="00A9629F"/>
    <w:rsid w:val="00AE728A"/>
    <w:rsid w:val="00B635F1"/>
    <w:rsid w:val="00B704DE"/>
    <w:rsid w:val="00C33CFC"/>
    <w:rsid w:val="00C860A7"/>
    <w:rsid w:val="00C943A2"/>
    <w:rsid w:val="00D16647"/>
    <w:rsid w:val="00D56D35"/>
    <w:rsid w:val="00D70307"/>
    <w:rsid w:val="00DB5D79"/>
    <w:rsid w:val="00E1759F"/>
    <w:rsid w:val="00E86C2D"/>
    <w:rsid w:val="00E94606"/>
    <w:rsid w:val="00EC3E5C"/>
    <w:rsid w:val="00F03F82"/>
    <w:rsid w:val="00F25B80"/>
    <w:rsid w:val="00F32FB0"/>
    <w:rsid w:val="00F8565A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BD5D"/>
  <w15:docId w15:val="{426187C5-A72F-4469-A61A-FA557235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F89"/>
    <w:rPr>
      <w:b/>
      <w:bCs/>
    </w:rPr>
  </w:style>
  <w:style w:type="table" w:styleId="TableGrid">
    <w:name w:val="Table Grid"/>
    <w:basedOn w:val="TableNormal"/>
    <w:uiPriority w:val="59"/>
    <w:rsid w:val="0035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8429917AD594F8F7A7F85337906CE" ma:contentTypeVersion="4" ma:contentTypeDescription="Create a new document." ma:contentTypeScope="" ma:versionID="fc23c22eb9524cf42c7df4ee523aa21b">
  <xsd:schema xmlns:xsd="http://www.w3.org/2001/XMLSchema" xmlns:xs="http://www.w3.org/2001/XMLSchema" xmlns:p="http://schemas.microsoft.com/office/2006/metadata/properties" xmlns:ns2="bb0fd2d3-cabf-4a2c-978b-734e4f3a2880" targetNamespace="http://schemas.microsoft.com/office/2006/metadata/properties" ma:root="true" ma:fieldsID="d56883a1aa287abc49f0802be66c9a2d" ns2:_="">
    <xsd:import namespace="bb0fd2d3-cabf-4a2c-978b-734e4f3a2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d2d3-cabf-4a2c-978b-734e4f3a2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0FF5C-3A25-4980-B0A3-6942BDA488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5A4246-D6F6-42D5-8B65-C5CB8E2EA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DAC65-00EB-4D6B-8FFC-20B9BBC78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d2d3-cabf-4a2c-978b-734e4f3a2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Arpitha Krishnanand Naik[Capgemini-B2]</cp:lastModifiedBy>
  <cp:revision>60</cp:revision>
  <dcterms:created xsi:type="dcterms:W3CDTF">2019-07-23T04:35:00Z</dcterms:created>
  <dcterms:modified xsi:type="dcterms:W3CDTF">2021-09-09T06:33:00Z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0x0101006F88429917AD594F8F7A7F85337906CE</vt:lpwstr>
  </property>
</Properties>
</file>